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629216" w14:textId="77777777" w:rsidR="00B43223" w:rsidRDefault="00537BBD" w:rsidP="00537BBD">
      <w:pPr>
        <w:jc w:val="center"/>
      </w:pPr>
      <w:r>
        <w:rPr>
          <w:noProof/>
        </w:rPr>
        <w:drawing>
          <wp:inline distT="0" distB="0" distL="0" distR="0" wp14:anchorId="1778D399" wp14:editId="115A4B35">
            <wp:extent cx="3531765" cy="1177632"/>
            <wp:effectExtent l="0" t="0" r="0" b="0"/>
            <wp:docPr id="11" name="Picture 11" descr="Image result for tu eindhoven word front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tu eindhoven word front pag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546387" cy="1182507"/>
                    </a:xfrm>
                    <a:prstGeom prst="rect">
                      <a:avLst/>
                    </a:prstGeom>
                    <a:noFill/>
                    <a:ln>
                      <a:noFill/>
                    </a:ln>
                  </pic:spPr>
                </pic:pic>
              </a:graphicData>
            </a:graphic>
          </wp:inline>
        </w:drawing>
      </w:r>
    </w:p>
    <w:p w14:paraId="408B2E8F" w14:textId="77777777" w:rsidR="00537BBD" w:rsidRDefault="00537BBD" w:rsidP="00537BBD">
      <w:pPr>
        <w:jc w:val="center"/>
      </w:pPr>
    </w:p>
    <w:p w14:paraId="3685F240" w14:textId="77777777" w:rsidR="00537BBD" w:rsidRDefault="00537BBD" w:rsidP="00537BBD">
      <w:pPr>
        <w:jc w:val="center"/>
      </w:pPr>
    </w:p>
    <w:p w14:paraId="4BAB53F8" w14:textId="77777777" w:rsidR="00537BBD" w:rsidRDefault="00537BBD" w:rsidP="00537BBD">
      <w:pPr>
        <w:jc w:val="center"/>
      </w:pPr>
    </w:p>
    <w:p w14:paraId="06C13F51" w14:textId="77777777" w:rsidR="00BE79F3" w:rsidRDefault="00BE79F3" w:rsidP="00537BBD">
      <w:pPr>
        <w:jc w:val="center"/>
      </w:pPr>
    </w:p>
    <w:p w14:paraId="3EA6C152" w14:textId="77777777" w:rsidR="00BE79F3" w:rsidRDefault="00BE79F3" w:rsidP="00537BBD">
      <w:pPr>
        <w:jc w:val="center"/>
      </w:pPr>
    </w:p>
    <w:p w14:paraId="7990016B" w14:textId="047355FF" w:rsidR="00B43223" w:rsidRPr="003354F1" w:rsidRDefault="003354F1" w:rsidP="003354F1">
      <w:pPr>
        <w:pStyle w:val="Title"/>
        <w:pBdr>
          <w:top w:val="single" w:sz="4" w:space="1" w:color="auto"/>
          <w:bottom w:val="single" w:sz="4" w:space="1" w:color="auto"/>
        </w:pBdr>
        <w:jc w:val="center"/>
        <w:rPr>
          <w:b/>
          <w:sz w:val="72"/>
        </w:rPr>
      </w:pPr>
      <w:r>
        <w:rPr>
          <w:b/>
          <w:sz w:val="72"/>
        </w:rPr>
        <w:t>LKA</w:t>
      </w:r>
      <w:r w:rsidR="0018138D">
        <w:rPr>
          <w:b/>
          <w:sz w:val="72"/>
        </w:rPr>
        <w:t xml:space="preserve"> </w:t>
      </w:r>
      <w:commentRangeStart w:id="0"/>
      <w:r w:rsidR="0018138D">
        <w:rPr>
          <w:b/>
          <w:sz w:val="72"/>
        </w:rPr>
        <w:t>Requirements</w:t>
      </w:r>
      <w:commentRangeEnd w:id="0"/>
      <w:r w:rsidR="00B74413">
        <w:rPr>
          <w:rStyle w:val="CommentReference"/>
          <w:rFonts w:asciiTheme="minorHAnsi" w:eastAsiaTheme="minorHAnsi" w:hAnsiTheme="minorHAnsi" w:cstheme="minorBidi"/>
          <w:spacing w:val="0"/>
          <w:kern w:val="0"/>
        </w:rPr>
        <w:commentReference w:id="0"/>
      </w:r>
    </w:p>
    <w:p w14:paraId="24935930" w14:textId="77777777" w:rsidR="00B43223" w:rsidRDefault="00B43223" w:rsidP="00B43223">
      <w:pPr>
        <w:jc w:val="center"/>
      </w:pPr>
    </w:p>
    <w:p w14:paraId="43D14EE5" w14:textId="77777777" w:rsidR="00B43223" w:rsidRDefault="00B43223" w:rsidP="00B43223">
      <w:pPr>
        <w:jc w:val="center"/>
      </w:pPr>
    </w:p>
    <w:p w14:paraId="4FCC7378" w14:textId="77777777" w:rsidR="00B43223" w:rsidRPr="00B43223" w:rsidRDefault="00B43223" w:rsidP="00B43223">
      <w:pPr>
        <w:jc w:val="center"/>
        <w:rPr>
          <w:rStyle w:val="SubtleEmphasis"/>
          <w:b/>
          <w:sz w:val="36"/>
        </w:rPr>
      </w:pPr>
      <w:r w:rsidRPr="00B43223">
        <w:rPr>
          <w:rStyle w:val="SubtleEmphasis"/>
          <w:b/>
          <w:sz w:val="36"/>
        </w:rPr>
        <w:t xml:space="preserve">Submitted by </w:t>
      </w:r>
    </w:p>
    <w:p w14:paraId="717698FC" w14:textId="5DA68765" w:rsidR="00B43223" w:rsidRDefault="00CC49E9" w:rsidP="00B43223">
      <w:pPr>
        <w:jc w:val="center"/>
        <w:rPr>
          <w:sz w:val="28"/>
        </w:rPr>
      </w:pPr>
      <w:proofErr w:type="spellStart"/>
      <w:r>
        <w:rPr>
          <w:sz w:val="28"/>
        </w:rPr>
        <w:t>Anshuman</w:t>
      </w:r>
      <w:proofErr w:type="spellEnd"/>
      <w:r>
        <w:rPr>
          <w:sz w:val="28"/>
        </w:rPr>
        <w:t xml:space="preserve"> Singh</w:t>
      </w:r>
    </w:p>
    <w:p w14:paraId="0E9D4C0F" w14:textId="13AD1798" w:rsidR="0018138D" w:rsidRDefault="00CC49E9" w:rsidP="00B43223">
      <w:pPr>
        <w:jc w:val="center"/>
        <w:rPr>
          <w:sz w:val="28"/>
        </w:rPr>
      </w:pPr>
      <w:r>
        <w:rPr>
          <w:sz w:val="28"/>
        </w:rPr>
        <w:t>Davide Occello</w:t>
      </w:r>
    </w:p>
    <w:p w14:paraId="437B9884" w14:textId="4C142ED3" w:rsidR="0018138D" w:rsidRPr="00B43223" w:rsidRDefault="00CC49E9" w:rsidP="00B43223">
      <w:pPr>
        <w:jc w:val="center"/>
        <w:rPr>
          <w:sz w:val="28"/>
        </w:rPr>
      </w:pPr>
      <w:r>
        <w:rPr>
          <w:sz w:val="28"/>
        </w:rPr>
        <w:t xml:space="preserve">Raymond </w:t>
      </w:r>
      <w:r w:rsidRPr="00CC49E9">
        <w:rPr>
          <w:sz w:val="28"/>
        </w:rPr>
        <w:t>Wouters</w:t>
      </w:r>
      <w:r>
        <w:rPr>
          <w:sz w:val="28"/>
        </w:rPr>
        <w:t xml:space="preserve"> </w:t>
      </w:r>
    </w:p>
    <w:p w14:paraId="7796DB36" w14:textId="1A8C70DF" w:rsidR="00B43223" w:rsidRDefault="00CC49E9" w:rsidP="00B43223">
      <w:pPr>
        <w:jc w:val="center"/>
        <w:rPr>
          <w:sz w:val="28"/>
        </w:rPr>
      </w:pPr>
      <w:r>
        <w:rPr>
          <w:sz w:val="28"/>
        </w:rPr>
        <w:t>Sharad Bhadgaonkar</w:t>
      </w:r>
    </w:p>
    <w:p w14:paraId="7164AFF5" w14:textId="77777777" w:rsidR="00B43223" w:rsidRDefault="00B43223" w:rsidP="00B43223">
      <w:pPr>
        <w:jc w:val="center"/>
        <w:rPr>
          <w:sz w:val="28"/>
        </w:rPr>
      </w:pPr>
    </w:p>
    <w:p w14:paraId="3EBF4842" w14:textId="77777777" w:rsidR="00BE79F3" w:rsidRDefault="00BE79F3" w:rsidP="00B43223">
      <w:pPr>
        <w:jc w:val="center"/>
        <w:rPr>
          <w:sz w:val="28"/>
        </w:rPr>
      </w:pPr>
    </w:p>
    <w:p w14:paraId="423EA9B6" w14:textId="77777777" w:rsidR="004E4816" w:rsidRDefault="004E4816" w:rsidP="00B43223">
      <w:pPr>
        <w:jc w:val="center"/>
        <w:rPr>
          <w:sz w:val="28"/>
        </w:rPr>
      </w:pPr>
    </w:p>
    <w:p w14:paraId="4B43E85D" w14:textId="77777777" w:rsidR="00BE79F3" w:rsidRDefault="00BE79F3" w:rsidP="00B43223">
      <w:pPr>
        <w:jc w:val="center"/>
        <w:rPr>
          <w:sz w:val="28"/>
        </w:rPr>
      </w:pPr>
    </w:p>
    <w:p w14:paraId="07361034" w14:textId="77777777" w:rsidR="00B43223" w:rsidRDefault="00BE79F3" w:rsidP="00B43223">
      <w:pPr>
        <w:jc w:val="center"/>
        <w:rPr>
          <w:sz w:val="28"/>
        </w:rPr>
      </w:pPr>
      <w:r>
        <w:rPr>
          <w:sz w:val="28"/>
        </w:rPr>
        <w:t>December</w:t>
      </w:r>
      <w:r w:rsidR="00B43223">
        <w:rPr>
          <w:sz w:val="28"/>
        </w:rPr>
        <w:t xml:space="preserve"> </w:t>
      </w:r>
      <w:r w:rsidR="003D2C21">
        <w:rPr>
          <w:sz w:val="28"/>
        </w:rPr>
        <w:t>02</w:t>
      </w:r>
      <w:r w:rsidR="00B43223">
        <w:rPr>
          <w:sz w:val="28"/>
        </w:rPr>
        <w:t>, 2016</w:t>
      </w:r>
    </w:p>
    <w:p w14:paraId="40185B41" w14:textId="5B51F8B9" w:rsidR="00895D8A" w:rsidRDefault="00B84354" w:rsidP="00B43223">
      <w:pPr>
        <w:jc w:val="center"/>
        <w:rPr>
          <w:sz w:val="28"/>
        </w:rPr>
      </w:pPr>
      <w:r>
        <w:rPr>
          <w:sz w:val="28"/>
        </w:rPr>
        <w:t>-</w:t>
      </w:r>
      <w:r w:rsidR="00895D8A">
        <w:rPr>
          <w:sz w:val="28"/>
        </w:rPr>
        <w:t>Eindhoven</w:t>
      </w:r>
    </w:p>
    <w:p w14:paraId="0171A795" w14:textId="20490B31" w:rsidR="00B22B86" w:rsidRDefault="00DB2DC7" w:rsidP="00B22B86">
      <w:pPr>
        <w:pStyle w:val="Heading1"/>
      </w:pPr>
      <w:commentRangeStart w:id="1"/>
      <w:commentRangeStart w:id="2"/>
      <w:r>
        <w:lastRenderedPageBreak/>
        <w:t>LKA</w:t>
      </w:r>
      <w:r w:rsidR="00742411">
        <w:t xml:space="preserve"> and LDWS</w:t>
      </w:r>
      <w:r>
        <w:t xml:space="preserve"> r</w:t>
      </w:r>
      <w:r w:rsidR="00B678A7">
        <w:t>equirements:</w:t>
      </w:r>
      <w:commentRangeEnd w:id="1"/>
      <w:r w:rsidR="005A4CDF">
        <w:rPr>
          <w:rStyle w:val="CommentReference"/>
          <w:rFonts w:asciiTheme="minorHAnsi" w:eastAsiaTheme="minorHAnsi" w:hAnsiTheme="minorHAnsi" w:cstheme="minorBidi"/>
          <w:color w:val="auto"/>
        </w:rPr>
        <w:commentReference w:id="1"/>
      </w:r>
      <w:commentRangeEnd w:id="2"/>
      <w:r w:rsidR="00D6124E">
        <w:rPr>
          <w:rStyle w:val="CommentReference"/>
          <w:rFonts w:asciiTheme="minorHAnsi" w:eastAsiaTheme="minorHAnsi" w:hAnsiTheme="minorHAnsi" w:cstheme="minorBidi"/>
          <w:color w:val="auto"/>
        </w:rPr>
        <w:commentReference w:id="2"/>
      </w:r>
    </w:p>
    <w:p w14:paraId="442F8608" w14:textId="2B21F543" w:rsidR="0028732E" w:rsidRPr="0028732E" w:rsidRDefault="007C60D4" w:rsidP="00B84354">
      <w:pPr>
        <w:pStyle w:val="Heading1"/>
        <w:ind w:firstLine="360"/>
        <w:rPr>
          <w:b/>
          <w:color w:val="000000" w:themeColor="text1"/>
          <w:sz w:val="28"/>
          <w:szCs w:val="28"/>
        </w:rPr>
      </w:pPr>
      <w:r>
        <w:rPr>
          <w:b/>
          <w:color w:val="000000" w:themeColor="text1"/>
          <w:sz w:val="28"/>
          <w:szCs w:val="28"/>
        </w:rPr>
        <w:t>Important functional</w:t>
      </w:r>
      <w:r w:rsidR="0028732E" w:rsidRPr="0028732E">
        <w:rPr>
          <w:b/>
          <w:color w:val="000000" w:themeColor="text1"/>
          <w:sz w:val="28"/>
          <w:szCs w:val="28"/>
        </w:rPr>
        <w:t xml:space="preserve"> requirements: </w:t>
      </w:r>
    </w:p>
    <w:p w14:paraId="2C3593EA" w14:textId="713F8A33" w:rsidR="0037437B" w:rsidRPr="0037437B" w:rsidRDefault="007771CD" w:rsidP="0037437B">
      <w:pPr>
        <w:pStyle w:val="Heading1"/>
        <w:numPr>
          <w:ilvl w:val="0"/>
          <w:numId w:val="12"/>
        </w:numPr>
        <w:rPr>
          <w:color w:val="000000" w:themeColor="text1"/>
          <w:sz w:val="28"/>
          <w:szCs w:val="28"/>
        </w:rPr>
      </w:pPr>
      <w:r w:rsidRPr="007771CD">
        <w:rPr>
          <w:b/>
          <w:color w:val="000000" w:themeColor="text1"/>
          <w:sz w:val="28"/>
          <w:szCs w:val="28"/>
        </w:rPr>
        <w:t>LKA:</w:t>
      </w:r>
      <w:r>
        <w:rPr>
          <w:color w:val="000000" w:themeColor="text1"/>
          <w:sz w:val="28"/>
          <w:szCs w:val="28"/>
        </w:rPr>
        <w:t xml:space="preserve"> </w:t>
      </w:r>
      <w:r w:rsidR="00B678A7" w:rsidRPr="006675C4">
        <w:rPr>
          <w:color w:val="000000" w:themeColor="text1"/>
          <w:sz w:val="28"/>
          <w:szCs w:val="28"/>
        </w:rPr>
        <w:t xml:space="preserve">LKA should detect unintentional lane change </w:t>
      </w:r>
      <w:r>
        <w:rPr>
          <w:color w:val="000000" w:themeColor="text1"/>
          <w:sz w:val="28"/>
          <w:szCs w:val="28"/>
        </w:rPr>
        <w:t>at least</w:t>
      </w:r>
      <w:r w:rsidR="00576718">
        <w:rPr>
          <w:color w:val="000000" w:themeColor="text1"/>
          <w:sz w:val="28"/>
          <w:szCs w:val="28"/>
        </w:rPr>
        <w:t>,</w:t>
      </w:r>
      <w:r>
        <w:rPr>
          <w:color w:val="000000" w:themeColor="text1"/>
          <w:sz w:val="28"/>
          <w:szCs w:val="28"/>
        </w:rPr>
        <w:t xml:space="preserve"> when</w:t>
      </w:r>
      <w:commentRangeStart w:id="3"/>
      <w:r>
        <w:rPr>
          <w:color w:val="000000" w:themeColor="text1"/>
          <w:sz w:val="28"/>
          <w:szCs w:val="28"/>
        </w:rPr>
        <w:t xml:space="preserve"> </w:t>
      </w:r>
      <w:commentRangeEnd w:id="3"/>
      <w:r w:rsidR="005A4CDF">
        <w:rPr>
          <w:rStyle w:val="CommentReference"/>
          <w:rFonts w:asciiTheme="minorHAnsi" w:eastAsiaTheme="minorHAnsi" w:hAnsiTheme="minorHAnsi" w:cstheme="minorBidi"/>
          <w:color w:val="auto"/>
        </w:rPr>
        <w:commentReference w:id="3"/>
      </w:r>
      <w:ins w:id="4" w:author="Occello, D." w:date="2016-12-12T13:18:00Z">
        <w:r w:rsidR="00D6124E">
          <w:rPr>
            <w:color w:val="000000" w:themeColor="text1"/>
            <w:sz w:val="28"/>
            <w:szCs w:val="28"/>
          </w:rPr>
          <w:t xml:space="preserve">the </w:t>
        </w:r>
      </w:ins>
      <w:r>
        <w:rPr>
          <w:color w:val="000000" w:themeColor="text1"/>
          <w:sz w:val="28"/>
          <w:szCs w:val="28"/>
        </w:rPr>
        <w:t>o</w:t>
      </w:r>
      <w:r w:rsidR="00826237" w:rsidRPr="00826237">
        <w:rPr>
          <w:color w:val="000000" w:themeColor="text1"/>
          <w:sz w:val="28"/>
          <w:szCs w:val="28"/>
        </w:rPr>
        <w:t xml:space="preserve">utside of the tire closest to the </w:t>
      </w:r>
      <w:r>
        <w:rPr>
          <w:color w:val="000000" w:themeColor="text1"/>
          <w:sz w:val="28"/>
          <w:szCs w:val="28"/>
        </w:rPr>
        <w:t xml:space="preserve">outside of the </w:t>
      </w:r>
      <w:r w:rsidR="00826237" w:rsidRPr="00826237">
        <w:rPr>
          <w:color w:val="000000" w:themeColor="text1"/>
          <w:sz w:val="28"/>
          <w:szCs w:val="28"/>
        </w:rPr>
        <w:t>lane markings crosses</w:t>
      </w:r>
      <w:r w:rsidR="00826237">
        <w:rPr>
          <w:color w:val="000000" w:themeColor="text1"/>
          <w:sz w:val="28"/>
          <w:szCs w:val="28"/>
        </w:rPr>
        <w:t xml:space="preserve"> </w:t>
      </w:r>
      <w:r w:rsidR="00217A12">
        <w:rPr>
          <w:color w:val="000000" w:themeColor="text1"/>
          <w:sz w:val="28"/>
          <w:szCs w:val="28"/>
        </w:rPr>
        <w:t>0.3 m or beyond.</w:t>
      </w:r>
    </w:p>
    <w:p w14:paraId="4AA01650" w14:textId="1328AE12" w:rsidR="006675C4" w:rsidRPr="00E65915" w:rsidRDefault="006675C4" w:rsidP="006675C4">
      <w:pPr>
        <w:pStyle w:val="ListParagraph"/>
        <w:rPr>
          <w:rFonts w:asciiTheme="majorHAnsi" w:hAnsiTheme="majorHAnsi"/>
          <w:color w:val="1F4E79" w:themeColor="accent1" w:themeShade="80"/>
          <w:sz w:val="28"/>
          <w:szCs w:val="28"/>
        </w:rPr>
      </w:pPr>
      <w:r w:rsidRPr="00E65915">
        <w:rPr>
          <w:rFonts w:asciiTheme="majorHAnsi" w:hAnsiTheme="majorHAnsi"/>
          <w:color w:val="1F4E79" w:themeColor="accent1" w:themeShade="80"/>
          <w:sz w:val="28"/>
          <w:szCs w:val="28"/>
        </w:rPr>
        <w:t>(</w:t>
      </w:r>
      <w:proofErr w:type="gramStart"/>
      <w:r w:rsidRPr="00E65915">
        <w:rPr>
          <w:rFonts w:asciiTheme="majorHAnsi" w:hAnsiTheme="majorHAnsi"/>
          <w:color w:val="1F4E79" w:themeColor="accent1" w:themeShade="80"/>
          <w:sz w:val="28"/>
          <w:szCs w:val="28"/>
        </w:rPr>
        <w:t>source :</w:t>
      </w:r>
      <w:proofErr w:type="gramEnd"/>
      <w:r w:rsidRPr="00E65915">
        <w:rPr>
          <w:rFonts w:asciiTheme="majorHAnsi" w:hAnsiTheme="majorHAnsi"/>
          <w:color w:val="1F4E79" w:themeColor="accent1" w:themeShade="80"/>
          <w:sz w:val="28"/>
          <w:szCs w:val="28"/>
        </w:rPr>
        <w:t xml:space="preserve"> </w:t>
      </w:r>
      <w:r w:rsidR="007771CD" w:rsidRPr="00E65915">
        <w:rPr>
          <w:rFonts w:asciiTheme="majorHAnsi" w:hAnsiTheme="majorHAnsi"/>
          <w:color w:val="1F4E79" w:themeColor="accent1" w:themeShade="80"/>
          <w:sz w:val="28"/>
          <w:szCs w:val="28"/>
        </w:rPr>
        <w:t xml:space="preserve">Partially from </w:t>
      </w:r>
      <w:r w:rsidRPr="00E65915">
        <w:rPr>
          <w:rFonts w:asciiTheme="majorHAnsi" w:hAnsiTheme="majorHAnsi"/>
          <w:color w:val="1F4E79" w:themeColor="accent1" w:themeShade="80"/>
          <w:sz w:val="28"/>
          <w:szCs w:val="28"/>
        </w:rPr>
        <w:t>EURO NCAP: section1</w:t>
      </w:r>
      <w:r w:rsidR="007771CD" w:rsidRPr="00E65915">
        <w:rPr>
          <w:rFonts w:asciiTheme="majorHAnsi" w:hAnsiTheme="majorHAnsi"/>
          <w:color w:val="1F4E79" w:themeColor="accent1" w:themeShade="80"/>
          <w:sz w:val="28"/>
          <w:szCs w:val="28"/>
        </w:rPr>
        <w:t xml:space="preserve"> and UNECE</w:t>
      </w:r>
      <w:r w:rsidRPr="00E65915">
        <w:rPr>
          <w:rFonts w:asciiTheme="majorHAnsi" w:hAnsiTheme="majorHAnsi"/>
          <w:color w:val="1F4E79" w:themeColor="accent1" w:themeShade="80"/>
          <w:sz w:val="28"/>
          <w:szCs w:val="28"/>
        </w:rPr>
        <w:t>)</w:t>
      </w:r>
    </w:p>
    <w:p w14:paraId="7A84DA67" w14:textId="2DA5B9EB" w:rsidR="006675C4" w:rsidRDefault="007771CD" w:rsidP="006675C4">
      <w:pPr>
        <w:pStyle w:val="ListParagraph"/>
        <w:numPr>
          <w:ilvl w:val="0"/>
          <w:numId w:val="12"/>
        </w:numPr>
        <w:rPr>
          <w:color w:val="000000" w:themeColor="text1"/>
          <w:sz w:val="28"/>
          <w:szCs w:val="28"/>
        </w:rPr>
      </w:pPr>
      <w:r w:rsidRPr="007771CD">
        <w:rPr>
          <w:b/>
          <w:color w:val="000000" w:themeColor="text1"/>
          <w:sz w:val="28"/>
          <w:szCs w:val="28"/>
        </w:rPr>
        <w:t>LKA:</w:t>
      </w:r>
      <w:r>
        <w:rPr>
          <w:color w:val="000000" w:themeColor="text1"/>
          <w:sz w:val="28"/>
          <w:szCs w:val="28"/>
        </w:rPr>
        <w:t xml:space="preserve"> </w:t>
      </w:r>
      <w:r w:rsidR="006675C4" w:rsidRPr="004E0D8C">
        <w:rPr>
          <w:rFonts w:asciiTheme="majorHAnsi" w:eastAsiaTheme="majorEastAsia" w:hAnsiTheme="majorHAnsi" w:cstheme="majorBidi"/>
          <w:color w:val="000000" w:themeColor="text1"/>
          <w:sz w:val="28"/>
          <w:szCs w:val="28"/>
        </w:rPr>
        <w:t xml:space="preserve">LKA </w:t>
      </w:r>
      <w:commentRangeStart w:id="5"/>
      <w:del w:id="6" w:author="Occello, D." w:date="2016-12-12T13:19:00Z">
        <w:r w:rsidR="006675C4" w:rsidRPr="004E0D8C" w:rsidDel="00D6124E">
          <w:rPr>
            <w:rFonts w:asciiTheme="majorHAnsi" w:eastAsiaTheme="majorEastAsia" w:hAnsiTheme="majorHAnsi" w:cstheme="majorBidi"/>
            <w:color w:val="000000" w:themeColor="text1"/>
            <w:sz w:val="28"/>
            <w:szCs w:val="28"/>
          </w:rPr>
          <w:delText xml:space="preserve">(can) </w:delText>
        </w:r>
      </w:del>
      <w:r w:rsidR="006675C4" w:rsidRPr="004E0D8C">
        <w:rPr>
          <w:rFonts w:asciiTheme="majorHAnsi" w:eastAsiaTheme="majorEastAsia" w:hAnsiTheme="majorHAnsi" w:cstheme="majorBidi"/>
          <w:color w:val="000000" w:themeColor="text1"/>
          <w:sz w:val="28"/>
          <w:szCs w:val="28"/>
        </w:rPr>
        <w:t xml:space="preserve">shall </w:t>
      </w:r>
      <w:commentRangeEnd w:id="5"/>
      <w:r w:rsidR="005A4CDF">
        <w:rPr>
          <w:rStyle w:val="CommentReference"/>
        </w:rPr>
        <w:commentReference w:id="5"/>
      </w:r>
      <w:r w:rsidR="006675C4" w:rsidRPr="004E0D8C">
        <w:rPr>
          <w:rFonts w:asciiTheme="majorHAnsi" w:eastAsiaTheme="majorEastAsia" w:hAnsiTheme="majorHAnsi" w:cstheme="majorBidi"/>
          <w:color w:val="000000" w:themeColor="text1"/>
          <w:sz w:val="28"/>
          <w:szCs w:val="28"/>
        </w:rPr>
        <w:t>use the lateral support system to restore control of the vehicle while countering the unintentional lane change.</w:t>
      </w:r>
    </w:p>
    <w:p w14:paraId="55BBA5F7" w14:textId="77777777" w:rsidR="006675C4" w:rsidRDefault="006675C4" w:rsidP="006675C4">
      <w:pPr>
        <w:pStyle w:val="ListParagraph"/>
        <w:rPr>
          <w:rFonts w:asciiTheme="majorHAnsi" w:hAnsiTheme="majorHAnsi"/>
          <w:color w:val="1F4E79" w:themeColor="accent1" w:themeShade="80"/>
          <w:sz w:val="28"/>
          <w:szCs w:val="28"/>
        </w:rPr>
      </w:pPr>
      <w:r w:rsidRPr="001B2677">
        <w:rPr>
          <w:rFonts w:asciiTheme="majorHAnsi" w:hAnsiTheme="majorHAnsi"/>
          <w:color w:val="1F4E79" w:themeColor="accent1" w:themeShade="80"/>
          <w:sz w:val="28"/>
          <w:szCs w:val="28"/>
        </w:rPr>
        <w:t>(</w:t>
      </w:r>
      <w:proofErr w:type="gramStart"/>
      <w:r w:rsidRPr="001B2677">
        <w:rPr>
          <w:rFonts w:asciiTheme="majorHAnsi" w:hAnsiTheme="majorHAnsi"/>
          <w:color w:val="1F4E79" w:themeColor="accent1" w:themeShade="80"/>
          <w:sz w:val="28"/>
          <w:szCs w:val="28"/>
        </w:rPr>
        <w:t>source :</w:t>
      </w:r>
      <w:proofErr w:type="gramEnd"/>
      <w:r w:rsidRPr="001B2677">
        <w:rPr>
          <w:rFonts w:asciiTheme="majorHAnsi" w:hAnsiTheme="majorHAnsi"/>
          <w:color w:val="1F4E79" w:themeColor="accent1" w:themeShade="80"/>
          <w:sz w:val="28"/>
          <w:szCs w:val="28"/>
        </w:rPr>
        <w:t xml:space="preserve"> EURO NCAP: section1)</w:t>
      </w:r>
    </w:p>
    <w:p w14:paraId="45CA6C18" w14:textId="77777777" w:rsidR="00461517" w:rsidRDefault="00461517" w:rsidP="00461517">
      <w:pPr>
        <w:pStyle w:val="ListParagraph"/>
        <w:numPr>
          <w:ilvl w:val="0"/>
          <w:numId w:val="12"/>
        </w:numPr>
        <w:rPr>
          <w:rFonts w:asciiTheme="majorHAnsi" w:hAnsiTheme="majorHAnsi"/>
          <w:color w:val="000000" w:themeColor="text1"/>
          <w:sz w:val="28"/>
          <w:szCs w:val="28"/>
        </w:rPr>
      </w:pPr>
      <w:r w:rsidRPr="004320C6">
        <w:rPr>
          <w:rFonts w:asciiTheme="majorHAnsi" w:hAnsiTheme="majorHAnsi"/>
          <w:b/>
          <w:color w:val="000000" w:themeColor="text1"/>
          <w:sz w:val="28"/>
          <w:szCs w:val="28"/>
        </w:rPr>
        <w:t>LKA:</w:t>
      </w:r>
      <w:r>
        <w:rPr>
          <w:rFonts w:asciiTheme="majorHAnsi" w:hAnsiTheme="majorHAnsi"/>
          <w:color w:val="000000" w:themeColor="text1"/>
          <w:sz w:val="28"/>
          <w:szCs w:val="28"/>
        </w:rPr>
        <w:t xml:space="preserve"> LKA system shall be available only if vehicle possess Electronic Stability Control system in compliance with regulatory requirements.</w:t>
      </w:r>
    </w:p>
    <w:p w14:paraId="774C50F3" w14:textId="0C817CDF" w:rsidR="00461517" w:rsidRPr="001B2677" w:rsidRDefault="00461517" w:rsidP="006675C4">
      <w:pPr>
        <w:pStyle w:val="ListParagraph"/>
        <w:rPr>
          <w:rFonts w:asciiTheme="majorHAnsi" w:hAnsiTheme="majorHAnsi"/>
          <w:color w:val="1F4E79" w:themeColor="accent1" w:themeShade="80"/>
          <w:sz w:val="28"/>
          <w:szCs w:val="28"/>
        </w:rPr>
      </w:pPr>
      <w:r w:rsidRPr="001B2677">
        <w:rPr>
          <w:rFonts w:asciiTheme="majorHAnsi" w:hAnsiTheme="majorHAnsi"/>
          <w:color w:val="1F4E79" w:themeColor="accent1" w:themeShade="80"/>
          <w:sz w:val="28"/>
          <w:szCs w:val="28"/>
        </w:rPr>
        <w:t>(</w:t>
      </w:r>
      <w:proofErr w:type="gramStart"/>
      <w:r w:rsidRPr="001B2677">
        <w:rPr>
          <w:rFonts w:asciiTheme="majorHAnsi" w:hAnsiTheme="majorHAnsi"/>
          <w:color w:val="1F4E79" w:themeColor="accent1" w:themeShade="80"/>
          <w:sz w:val="28"/>
          <w:szCs w:val="28"/>
        </w:rPr>
        <w:t>source :</w:t>
      </w:r>
      <w:proofErr w:type="gramEnd"/>
      <w:r w:rsidRPr="001B2677">
        <w:rPr>
          <w:rFonts w:asciiTheme="majorHAnsi" w:hAnsiTheme="majorHAnsi"/>
          <w:color w:val="1F4E79" w:themeColor="accent1" w:themeShade="80"/>
          <w:sz w:val="28"/>
          <w:szCs w:val="28"/>
        </w:rPr>
        <w:t xml:space="preserve"> EURO NCAP: section1)</w:t>
      </w:r>
    </w:p>
    <w:p w14:paraId="1ADADB03" w14:textId="42FACB65" w:rsidR="006675C4" w:rsidRDefault="007771CD" w:rsidP="004320C6">
      <w:pPr>
        <w:pStyle w:val="ListParagraph"/>
        <w:numPr>
          <w:ilvl w:val="0"/>
          <w:numId w:val="12"/>
        </w:numPr>
        <w:rPr>
          <w:rFonts w:asciiTheme="majorHAnsi" w:hAnsiTheme="majorHAnsi"/>
          <w:color w:val="000000" w:themeColor="text1"/>
          <w:sz w:val="28"/>
          <w:szCs w:val="28"/>
        </w:rPr>
      </w:pPr>
      <w:commentRangeStart w:id="7"/>
      <w:r w:rsidRPr="007771CD">
        <w:rPr>
          <w:rFonts w:asciiTheme="majorHAnsi" w:hAnsiTheme="majorHAnsi"/>
          <w:b/>
          <w:color w:val="000000" w:themeColor="text1"/>
          <w:sz w:val="28"/>
          <w:szCs w:val="28"/>
        </w:rPr>
        <w:t>LDW</w:t>
      </w:r>
      <w:r w:rsidR="0037437B">
        <w:rPr>
          <w:rFonts w:asciiTheme="majorHAnsi" w:hAnsiTheme="majorHAnsi"/>
          <w:b/>
          <w:color w:val="000000" w:themeColor="text1"/>
          <w:sz w:val="28"/>
          <w:szCs w:val="28"/>
        </w:rPr>
        <w:t>S</w:t>
      </w:r>
      <w:r w:rsidRPr="007771CD">
        <w:rPr>
          <w:rFonts w:asciiTheme="majorHAnsi" w:hAnsiTheme="majorHAnsi"/>
          <w:b/>
          <w:color w:val="000000" w:themeColor="text1"/>
          <w:sz w:val="28"/>
          <w:szCs w:val="28"/>
        </w:rPr>
        <w:t>:</w:t>
      </w:r>
      <w:r>
        <w:rPr>
          <w:rFonts w:asciiTheme="majorHAnsi" w:hAnsiTheme="majorHAnsi"/>
          <w:color w:val="000000" w:themeColor="text1"/>
          <w:sz w:val="28"/>
          <w:szCs w:val="28"/>
        </w:rPr>
        <w:t xml:space="preserve"> LDW</w:t>
      </w:r>
      <w:r w:rsidR="0037437B">
        <w:rPr>
          <w:rFonts w:asciiTheme="majorHAnsi" w:hAnsiTheme="majorHAnsi"/>
          <w:color w:val="000000" w:themeColor="text1"/>
          <w:sz w:val="28"/>
          <w:szCs w:val="28"/>
        </w:rPr>
        <w:t>S</w:t>
      </w:r>
      <w:r w:rsidR="006675C4">
        <w:rPr>
          <w:rFonts w:asciiTheme="majorHAnsi" w:hAnsiTheme="majorHAnsi"/>
          <w:color w:val="000000" w:themeColor="text1"/>
          <w:sz w:val="28"/>
          <w:szCs w:val="28"/>
        </w:rPr>
        <w:t xml:space="preserve"> </w:t>
      </w:r>
      <w:r w:rsidR="00791191">
        <w:rPr>
          <w:rFonts w:asciiTheme="majorHAnsi" w:hAnsiTheme="majorHAnsi"/>
          <w:color w:val="000000" w:themeColor="text1"/>
          <w:sz w:val="28"/>
          <w:szCs w:val="28"/>
        </w:rPr>
        <w:t>shall automatically</w:t>
      </w:r>
      <w:r w:rsidR="001C69BA">
        <w:rPr>
          <w:rFonts w:asciiTheme="majorHAnsi" w:hAnsiTheme="majorHAnsi"/>
          <w:color w:val="000000" w:themeColor="text1"/>
          <w:sz w:val="28"/>
          <w:szCs w:val="28"/>
        </w:rPr>
        <w:t xml:space="preserve"> </w:t>
      </w:r>
      <w:r w:rsidR="006675C4">
        <w:rPr>
          <w:rFonts w:asciiTheme="majorHAnsi" w:hAnsiTheme="majorHAnsi"/>
          <w:color w:val="000000" w:themeColor="text1"/>
          <w:sz w:val="28"/>
          <w:szCs w:val="28"/>
        </w:rPr>
        <w:t xml:space="preserve">warn </w:t>
      </w:r>
      <w:r>
        <w:rPr>
          <w:rFonts w:asciiTheme="majorHAnsi" w:hAnsiTheme="majorHAnsi"/>
          <w:color w:val="000000" w:themeColor="text1"/>
          <w:sz w:val="28"/>
          <w:szCs w:val="28"/>
        </w:rPr>
        <w:t xml:space="preserve">the </w:t>
      </w:r>
      <w:r w:rsidR="006675C4">
        <w:rPr>
          <w:rFonts w:asciiTheme="majorHAnsi" w:hAnsiTheme="majorHAnsi"/>
          <w:color w:val="000000" w:themeColor="text1"/>
          <w:sz w:val="28"/>
          <w:szCs w:val="28"/>
        </w:rPr>
        <w:t>driver</w:t>
      </w:r>
      <w:r w:rsidR="008E3192">
        <w:rPr>
          <w:rFonts w:asciiTheme="majorHAnsi" w:hAnsiTheme="majorHAnsi"/>
          <w:color w:val="000000" w:themeColor="text1"/>
          <w:sz w:val="28"/>
          <w:szCs w:val="28"/>
        </w:rPr>
        <w:t xml:space="preserve"> (e.g. audible signal, vibrating steering wheel etc.)</w:t>
      </w:r>
      <w:r w:rsidR="006675C4">
        <w:rPr>
          <w:rFonts w:asciiTheme="majorHAnsi" w:hAnsiTheme="majorHAnsi"/>
          <w:color w:val="000000" w:themeColor="text1"/>
          <w:sz w:val="28"/>
          <w:szCs w:val="28"/>
        </w:rPr>
        <w:t xml:space="preserve"> </w:t>
      </w:r>
      <w:r w:rsidR="004320C6">
        <w:rPr>
          <w:rFonts w:asciiTheme="majorHAnsi" w:hAnsiTheme="majorHAnsi"/>
          <w:color w:val="000000" w:themeColor="text1"/>
          <w:sz w:val="28"/>
          <w:szCs w:val="28"/>
        </w:rPr>
        <w:t xml:space="preserve">at least </w:t>
      </w:r>
      <w:r w:rsidR="006675C4">
        <w:rPr>
          <w:rFonts w:asciiTheme="majorHAnsi" w:hAnsiTheme="majorHAnsi"/>
          <w:color w:val="000000" w:themeColor="text1"/>
          <w:sz w:val="28"/>
          <w:szCs w:val="28"/>
        </w:rPr>
        <w:t>when</w:t>
      </w:r>
      <w:r w:rsidR="00576718">
        <w:rPr>
          <w:rFonts w:asciiTheme="majorHAnsi" w:hAnsiTheme="majorHAnsi"/>
          <w:color w:val="000000" w:themeColor="text1"/>
          <w:sz w:val="28"/>
          <w:szCs w:val="28"/>
        </w:rPr>
        <w:t>,</w:t>
      </w:r>
      <w:r w:rsidR="006675C4">
        <w:rPr>
          <w:rFonts w:asciiTheme="majorHAnsi" w:hAnsiTheme="majorHAnsi"/>
          <w:color w:val="000000" w:themeColor="text1"/>
          <w:sz w:val="28"/>
          <w:szCs w:val="28"/>
        </w:rPr>
        <w:t xml:space="preserve"> </w:t>
      </w:r>
      <w:r w:rsidR="004320C6" w:rsidRPr="004320C6">
        <w:rPr>
          <w:rFonts w:asciiTheme="majorHAnsi" w:hAnsiTheme="majorHAnsi"/>
          <w:color w:val="000000" w:themeColor="text1"/>
          <w:sz w:val="28"/>
          <w:szCs w:val="28"/>
        </w:rPr>
        <w:t>outside of the tire closest to the outside of the lane markings crosses 0.3 m or beyond</w:t>
      </w:r>
      <w:r w:rsidR="006675C4">
        <w:rPr>
          <w:rFonts w:asciiTheme="majorHAnsi" w:hAnsiTheme="majorHAnsi"/>
          <w:color w:val="000000" w:themeColor="text1"/>
          <w:sz w:val="28"/>
          <w:szCs w:val="28"/>
        </w:rPr>
        <w:t>.</w:t>
      </w:r>
      <w:commentRangeEnd w:id="7"/>
      <w:r w:rsidR="00D6124E">
        <w:rPr>
          <w:rStyle w:val="CommentReference"/>
        </w:rPr>
        <w:commentReference w:id="7"/>
      </w:r>
    </w:p>
    <w:p w14:paraId="5910B33E" w14:textId="199E0E74" w:rsidR="006A66A3" w:rsidRPr="001B2677" w:rsidRDefault="006675C4" w:rsidP="006675C4">
      <w:pPr>
        <w:pStyle w:val="ListParagraph"/>
        <w:rPr>
          <w:rFonts w:asciiTheme="majorHAnsi" w:hAnsiTheme="majorHAnsi"/>
          <w:color w:val="1F4E79" w:themeColor="accent1" w:themeShade="80"/>
          <w:sz w:val="28"/>
          <w:szCs w:val="28"/>
        </w:rPr>
      </w:pPr>
      <w:r w:rsidRPr="001B2677">
        <w:rPr>
          <w:rFonts w:asciiTheme="majorHAnsi" w:hAnsiTheme="majorHAnsi"/>
          <w:color w:val="1F4E79" w:themeColor="accent1" w:themeShade="80"/>
          <w:sz w:val="28"/>
          <w:szCs w:val="28"/>
        </w:rPr>
        <w:t>(</w:t>
      </w:r>
      <w:proofErr w:type="gramStart"/>
      <w:r w:rsidRPr="001B2677">
        <w:rPr>
          <w:rFonts w:asciiTheme="majorHAnsi" w:hAnsiTheme="majorHAnsi"/>
          <w:color w:val="1F4E79" w:themeColor="accent1" w:themeShade="80"/>
          <w:sz w:val="28"/>
          <w:szCs w:val="28"/>
        </w:rPr>
        <w:t>source :</w:t>
      </w:r>
      <w:proofErr w:type="gramEnd"/>
      <w:r w:rsidRPr="001B2677">
        <w:rPr>
          <w:rFonts w:asciiTheme="majorHAnsi" w:hAnsiTheme="majorHAnsi"/>
          <w:color w:val="1F4E79" w:themeColor="accent1" w:themeShade="80"/>
          <w:sz w:val="28"/>
          <w:szCs w:val="28"/>
        </w:rPr>
        <w:t xml:space="preserve"> </w:t>
      </w:r>
      <w:r w:rsidR="004320C6">
        <w:rPr>
          <w:rFonts w:asciiTheme="majorHAnsi" w:hAnsiTheme="majorHAnsi"/>
          <w:color w:val="1F4E79" w:themeColor="accent1" w:themeShade="80"/>
          <w:sz w:val="28"/>
          <w:szCs w:val="28"/>
        </w:rPr>
        <w:t xml:space="preserve">Partially </w:t>
      </w:r>
      <w:r w:rsidRPr="001B2677">
        <w:rPr>
          <w:rFonts w:asciiTheme="majorHAnsi" w:hAnsiTheme="majorHAnsi"/>
          <w:color w:val="1F4E79" w:themeColor="accent1" w:themeShade="80"/>
          <w:sz w:val="28"/>
          <w:szCs w:val="28"/>
        </w:rPr>
        <w:t>EURO NCAP: section1</w:t>
      </w:r>
      <w:r w:rsidR="006A66A3" w:rsidRPr="001B2677">
        <w:rPr>
          <w:rFonts w:asciiTheme="majorHAnsi" w:hAnsiTheme="majorHAnsi"/>
          <w:color w:val="1F4E79" w:themeColor="accent1" w:themeShade="80"/>
          <w:sz w:val="28"/>
          <w:szCs w:val="28"/>
        </w:rPr>
        <w:t xml:space="preserve"> and definition of LDW</w:t>
      </w:r>
      <w:r w:rsidR="004320C6">
        <w:rPr>
          <w:rFonts w:asciiTheme="majorHAnsi" w:hAnsiTheme="majorHAnsi"/>
          <w:color w:val="1F4E79" w:themeColor="accent1" w:themeShade="80"/>
          <w:sz w:val="28"/>
          <w:szCs w:val="28"/>
        </w:rPr>
        <w:t xml:space="preserve"> and UNECE</w:t>
      </w:r>
      <w:r w:rsidRPr="001B2677">
        <w:rPr>
          <w:rFonts w:asciiTheme="majorHAnsi" w:hAnsiTheme="majorHAnsi"/>
          <w:color w:val="1F4E79" w:themeColor="accent1" w:themeShade="80"/>
          <w:sz w:val="28"/>
          <w:szCs w:val="28"/>
        </w:rPr>
        <w:t>)</w:t>
      </w:r>
    </w:p>
    <w:p w14:paraId="0B094759" w14:textId="49DA3BB8" w:rsidR="006A66A3" w:rsidRDefault="0037437B" w:rsidP="00B22B86">
      <w:pPr>
        <w:pStyle w:val="ListParagraph"/>
        <w:numPr>
          <w:ilvl w:val="0"/>
          <w:numId w:val="12"/>
        </w:numPr>
        <w:rPr>
          <w:rFonts w:asciiTheme="majorHAnsi" w:hAnsiTheme="majorHAnsi"/>
          <w:color w:val="000000" w:themeColor="text1"/>
          <w:sz w:val="28"/>
          <w:szCs w:val="28"/>
        </w:rPr>
      </w:pPr>
      <w:commentRangeStart w:id="8"/>
      <w:commentRangeStart w:id="9"/>
      <w:r w:rsidRPr="0037437B">
        <w:rPr>
          <w:rFonts w:asciiTheme="majorHAnsi" w:hAnsiTheme="majorHAnsi"/>
          <w:b/>
          <w:color w:val="000000" w:themeColor="text1"/>
          <w:sz w:val="28"/>
          <w:szCs w:val="28"/>
        </w:rPr>
        <w:t>LKA:</w:t>
      </w:r>
      <w:r>
        <w:rPr>
          <w:rFonts w:asciiTheme="majorHAnsi" w:hAnsiTheme="majorHAnsi"/>
          <w:color w:val="000000" w:themeColor="text1"/>
          <w:sz w:val="28"/>
          <w:szCs w:val="28"/>
        </w:rPr>
        <w:t xml:space="preserve"> </w:t>
      </w:r>
      <w:r w:rsidR="00D208B4">
        <w:rPr>
          <w:rFonts w:asciiTheme="majorHAnsi" w:hAnsiTheme="majorHAnsi"/>
          <w:color w:val="000000" w:themeColor="text1"/>
          <w:sz w:val="28"/>
          <w:szCs w:val="28"/>
        </w:rPr>
        <w:t xml:space="preserve">LKA shall determine the lateral deviation from path which is distance between current center of </w:t>
      </w:r>
      <w:r>
        <w:rPr>
          <w:rFonts w:asciiTheme="majorHAnsi" w:hAnsiTheme="majorHAnsi"/>
          <w:color w:val="000000" w:themeColor="text1"/>
          <w:sz w:val="28"/>
          <w:szCs w:val="28"/>
        </w:rPr>
        <w:t>vehicle and</w:t>
      </w:r>
      <w:r w:rsidR="00D208B4">
        <w:rPr>
          <w:rFonts w:asciiTheme="majorHAnsi" w:hAnsiTheme="majorHAnsi"/>
          <w:color w:val="000000" w:themeColor="text1"/>
          <w:sz w:val="28"/>
          <w:szCs w:val="28"/>
        </w:rPr>
        <w:t xml:space="preserve"> center of intended path.</w:t>
      </w:r>
      <w:r>
        <w:rPr>
          <w:rFonts w:asciiTheme="majorHAnsi" w:hAnsiTheme="majorHAnsi"/>
          <w:color w:val="000000" w:themeColor="text1"/>
          <w:sz w:val="28"/>
          <w:szCs w:val="28"/>
        </w:rPr>
        <w:t xml:space="preserve"> The </w:t>
      </w:r>
      <w:r w:rsidR="00576718">
        <w:rPr>
          <w:rFonts w:asciiTheme="majorHAnsi" w:hAnsiTheme="majorHAnsi"/>
          <w:color w:val="000000" w:themeColor="text1"/>
          <w:sz w:val="28"/>
          <w:szCs w:val="28"/>
        </w:rPr>
        <w:t xml:space="preserve">absolute </w:t>
      </w:r>
      <w:r>
        <w:rPr>
          <w:rFonts w:asciiTheme="majorHAnsi" w:hAnsiTheme="majorHAnsi"/>
          <w:color w:val="000000" w:themeColor="text1"/>
          <w:sz w:val="28"/>
          <w:szCs w:val="28"/>
        </w:rPr>
        <w:t xml:space="preserve">deviation shall not exceed </w:t>
      </w:r>
      <w:ins w:id="10" w:author="Occello, D." w:date="2016-12-12T13:19:00Z">
        <w:r w:rsidR="00D6124E">
          <w:rPr>
            <w:rFonts w:asciiTheme="majorHAnsi" w:hAnsiTheme="majorHAnsi"/>
            <w:color w:val="000000" w:themeColor="text1"/>
            <w:sz w:val="28"/>
            <w:szCs w:val="28"/>
          </w:rPr>
          <w:t>0.</w:t>
        </w:r>
      </w:ins>
      <w:r w:rsidR="00576718">
        <w:rPr>
          <w:rFonts w:asciiTheme="majorHAnsi" w:hAnsiTheme="majorHAnsi"/>
          <w:color w:val="FF0000"/>
          <w:sz w:val="28"/>
          <w:szCs w:val="28"/>
        </w:rPr>
        <w:t>15</w:t>
      </w:r>
      <w:r>
        <w:rPr>
          <w:rFonts w:asciiTheme="majorHAnsi" w:hAnsiTheme="majorHAnsi"/>
          <w:color w:val="000000" w:themeColor="text1"/>
          <w:sz w:val="28"/>
          <w:szCs w:val="28"/>
        </w:rPr>
        <w:t xml:space="preserve"> </w:t>
      </w:r>
      <w:del w:id="11" w:author="Occello, D." w:date="2016-12-12T13:19:00Z">
        <w:r w:rsidDel="00D6124E">
          <w:rPr>
            <w:rFonts w:asciiTheme="majorHAnsi" w:hAnsiTheme="majorHAnsi"/>
            <w:color w:val="000000" w:themeColor="text1"/>
            <w:sz w:val="28"/>
            <w:szCs w:val="28"/>
          </w:rPr>
          <w:delText>c</w:delText>
        </w:r>
      </w:del>
      <w:r>
        <w:rPr>
          <w:rFonts w:asciiTheme="majorHAnsi" w:hAnsiTheme="majorHAnsi"/>
          <w:color w:val="000000" w:themeColor="text1"/>
          <w:sz w:val="28"/>
          <w:szCs w:val="28"/>
        </w:rPr>
        <w:t xml:space="preserve">m. </w:t>
      </w:r>
      <w:commentRangeEnd w:id="8"/>
      <w:r w:rsidR="005A4CDF">
        <w:rPr>
          <w:rStyle w:val="CommentReference"/>
        </w:rPr>
        <w:commentReference w:id="8"/>
      </w:r>
      <w:commentRangeEnd w:id="9"/>
      <w:r w:rsidR="00D6124E">
        <w:rPr>
          <w:rStyle w:val="CommentReference"/>
        </w:rPr>
        <w:commentReference w:id="9"/>
      </w:r>
    </w:p>
    <w:p w14:paraId="7E02E86F" w14:textId="2067266A" w:rsidR="00D208B4" w:rsidRPr="001B2677" w:rsidRDefault="00D208B4" w:rsidP="00D208B4">
      <w:pPr>
        <w:pStyle w:val="ListParagraph"/>
        <w:rPr>
          <w:rFonts w:asciiTheme="majorHAnsi" w:hAnsiTheme="majorHAnsi"/>
          <w:color w:val="1F4E79" w:themeColor="accent1" w:themeShade="80"/>
          <w:sz w:val="28"/>
          <w:szCs w:val="28"/>
        </w:rPr>
      </w:pPr>
      <w:r w:rsidRPr="001B2677">
        <w:rPr>
          <w:rFonts w:asciiTheme="majorHAnsi" w:hAnsiTheme="majorHAnsi"/>
          <w:color w:val="1F4E79" w:themeColor="accent1" w:themeShade="80"/>
          <w:sz w:val="28"/>
          <w:szCs w:val="28"/>
        </w:rPr>
        <w:t>(</w:t>
      </w:r>
      <w:proofErr w:type="gramStart"/>
      <w:r w:rsidRPr="001B2677">
        <w:rPr>
          <w:rFonts w:asciiTheme="majorHAnsi" w:hAnsiTheme="majorHAnsi"/>
          <w:color w:val="1F4E79" w:themeColor="accent1" w:themeShade="80"/>
          <w:sz w:val="28"/>
          <w:szCs w:val="28"/>
        </w:rPr>
        <w:t>source :</w:t>
      </w:r>
      <w:proofErr w:type="gramEnd"/>
      <w:r w:rsidRPr="001B2677">
        <w:rPr>
          <w:rFonts w:asciiTheme="majorHAnsi" w:hAnsiTheme="majorHAnsi"/>
          <w:color w:val="1F4E79" w:themeColor="accent1" w:themeShade="80"/>
          <w:sz w:val="28"/>
          <w:szCs w:val="28"/>
        </w:rPr>
        <w:t xml:space="preserve"> </w:t>
      </w:r>
      <w:r w:rsidR="0037437B">
        <w:rPr>
          <w:rFonts w:asciiTheme="majorHAnsi" w:hAnsiTheme="majorHAnsi"/>
          <w:color w:val="1F4E79" w:themeColor="accent1" w:themeShade="80"/>
          <w:sz w:val="28"/>
          <w:szCs w:val="28"/>
        </w:rPr>
        <w:t>1</w:t>
      </w:r>
      <w:r w:rsidR="0037437B" w:rsidRPr="0037437B">
        <w:rPr>
          <w:rFonts w:asciiTheme="majorHAnsi" w:hAnsiTheme="majorHAnsi"/>
          <w:color w:val="1F4E79" w:themeColor="accent1" w:themeShade="80"/>
          <w:sz w:val="28"/>
          <w:szCs w:val="28"/>
          <w:vertAlign w:val="superscript"/>
        </w:rPr>
        <w:t>st</w:t>
      </w:r>
      <w:r w:rsidR="0037437B">
        <w:rPr>
          <w:rFonts w:asciiTheme="majorHAnsi" w:hAnsiTheme="majorHAnsi"/>
          <w:color w:val="1F4E79" w:themeColor="accent1" w:themeShade="80"/>
          <w:sz w:val="28"/>
          <w:szCs w:val="28"/>
        </w:rPr>
        <w:t xml:space="preserve"> sentence from</w:t>
      </w:r>
      <w:r w:rsidRPr="001B2677">
        <w:rPr>
          <w:rFonts w:asciiTheme="majorHAnsi" w:hAnsiTheme="majorHAnsi"/>
          <w:color w:val="1F4E79" w:themeColor="accent1" w:themeShade="80"/>
          <w:sz w:val="28"/>
          <w:szCs w:val="28"/>
        </w:rPr>
        <w:t xml:space="preserve"> </w:t>
      </w:r>
      <w:r w:rsidR="00207A71">
        <w:rPr>
          <w:rFonts w:asciiTheme="majorHAnsi" w:hAnsiTheme="majorHAnsi"/>
          <w:color w:val="1F4E79" w:themeColor="accent1" w:themeShade="80"/>
          <w:sz w:val="28"/>
          <w:szCs w:val="28"/>
        </w:rPr>
        <w:t xml:space="preserve">Euro </w:t>
      </w:r>
      <w:r w:rsidRPr="001B2677">
        <w:rPr>
          <w:rFonts w:asciiTheme="majorHAnsi" w:hAnsiTheme="majorHAnsi"/>
          <w:color w:val="1F4E79" w:themeColor="accent1" w:themeShade="80"/>
          <w:sz w:val="28"/>
          <w:szCs w:val="28"/>
        </w:rPr>
        <w:t>NCAP: section 3.2</w:t>
      </w:r>
      <w:r w:rsidR="00B27737" w:rsidRPr="001B2677">
        <w:rPr>
          <w:rFonts w:asciiTheme="majorHAnsi" w:hAnsiTheme="majorHAnsi"/>
          <w:color w:val="1F4E79" w:themeColor="accent1" w:themeShade="80"/>
          <w:sz w:val="28"/>
          <w:szCs w:val="28"/>
        </w:rPr>
        <w:t>)</w:t>
      </w:r>
    </w:p>
    <w:p w14:paraId="22BCF3FF" w14:textId="1B2C45AF" w:rsidR="0037437B" w:rsidRPr="00AC6539" w:rsidRDefault="0037437B" w:rsidP="00AC6539">
      <w:pPr>
        <w:pStyle w:val="ListParagraph"/>
        <w:numPr>
          <w:ilvl w:val="0"/>
          <w:numId w:val="12"/>
        </w:numPr>
        <w:rPr>
          <w:rFonts w:asciiTheme="majorHAnsi" w:hAnsiTheme="majorHAnsi"/>
          <w:strike/>
          <w:color w:val="000000" w:themeColor="text1"/>
          <w:sz w:val="28"/>
          <w:szCs w:val="28"/>
        </w:rPr>
      </w:pPr>
      <w:r w:rsidRPr="00AC6539">
        <w:rPr>
          <w:rFonts w:asciiTheme="majorHAnsi" w:hAnsiTheme="majorHAnsi"/>
          <w:b/>
          <w:color w:val="000000" w:themeColor="text1"/>
          <w:sz w:val="28"/>
          <w:szCs w:val="28"/>
        </w:rPr>
        <w:t>LDWS and LKA:</w:t>
      </w:r>
      <w:r w:rsidRPr="00AC6539">
        <w:rPr>
          <w:rFonts w:asciiTheme="majorHAnsi" w:hAnsiTheme="majorHAnsi"/>
          <w:color w:val="000000" w:themeColor="text1"/>
          <w:sz w:val="28"/>
          <w:szCs w:val="28"/>
        </w:rPr>
        <w:t xml:space="preserve"> Both LKA and LDWS shall be </w:t>
      </w:r>
      <w:r w:rsidR="0076405F" w:rsidRPr="00AC6539">
        <w:rPr>
          <w:rFonts w:asciiTheme="majorHAnsi" w:hAnsiTheme="majorHAnsi"/>
          <w:color w:val="000000" w:themeColor="text1"/>
          <w:sz w:val="28"/>
          <w:szCs w:val="28"/>
        </w:rPr>
        <w:t>operational at least when driving on straight road with radius more than 1000</w:t>
      </w:r>
      <w:r w:rsidR="00361FE3">
        <w:rPr>
          <w:rFonts w:asciiTheme="majorHAnsi" w:hAnsiTheme="majorHAnsi"/>
          <w:color w:val="000000" w:themeColor="text1"/>
          <w:sz w:val="28"/>
          <w:szCs w:val="28"/>
        </w:rPr>
        <w:t xml:space="preserve"> </w:t>
      </w:r>
      <w:r w:rsidR="0076405F" w:rsidRPr="00AC6539">
        <w:rPr>
          <w:rFonts w:asciiTheme="majorHAnsi" w:hAnsiTheme="majorHAnsi"/>
          <w:color w:val="000000" w:themeColor="text1"/>
          <w:sz w:val="28"/>
          <w:szCs w:val="28"/>
        </w:rPr>
        <w:t>m and 250 m on curved road</w:t>
      </w:r>
      <w:r w:rsidR="00A0280A">
        <w:rPr>
          <w:rFonts w:asciiTheme="majorHAnsi" w:hAnsiTheme="majorHAnsi"/>
          <w:color w:val="000000" w:themeColor="text1"/>
          <w:sz w:val="28"/>
          <w:szCs w:val="28"/>
        </w:rPr>
        <w:t xml:space="preserve">, </w:t>
      </w:r>
      <w:r w:rsidR="00A0280A" w:rsidRPr="000B6371">
        <w:rPr>
          <w:rFonts w:asciiTheme="majorHAnsi" w:hAnsiTheme="majorHAnsi"/>
          <w:color w:val="000000" w:themeColor="text1"/>
          <w:sz w:val="28"/>
          <w:szCs w:val="28"/>
        </w:rPr>
        <w:t>unless manually deactivated</w:t>
      </w:r>
      <w:r w:rsidR="008806C0" w:rsidRPr="00AC6539">
        <w:rPr>
          <w:rFonts w:asciiTheme="majorHAnsi" w:hAnsiTheme="majorHAnsi"/>
          <w:color w:val="000000" w:themeColor="text1"/>
          <w:sz w:val="28"/>
          <w:szCs w:val="28"/>
        </w:rPr>
        <w:t>.</w:t>
      </w:r>
    </w:p>
    <w:p w14:paraId="3545B00D" w14:textId="6A855A9A" w:rsidR="00F40359" w:rsidRPr="001B2677" w:rsidRDefault="0075166E" w:rsidP="00B41C46">
      <w:pPr>
        <w:pStyle w:val="ListParagraph"/>
        <w:rPr>
          <w:rFonts w:asciiTheme="majorHAnsi" w:hAnsiTheme="majorHAnsi"/>
          <w:color w:val="1F4E79" w:themeColor="accent1" w:themeShade="80"/>
          <w:sz w:val="28"/>
          <w:szCs w:val="28"/>
        </w:rPr>
      </w:pPr>
      <w:r w:rsidRPr="001B2677">
        <w:rPr>
          <w:rFonts w:asciiTheme="majorHAnsi" w:hAnsiTheme="majorHAnsi"/>
          <w:color w:val="1F4E79" w:themeColor="accent1" w:themeShade="80"/>
          <w:sz w:val="28"/>
          <w:szCs w:val="28"/>
        </w:rPr>
        <w:t>(</w:t>
      </w:r>
      <w:proofErr w:type="gramStart"/>
      <w:r w:rsidRPr="001B2677">
        <w:rPr>
          <w:rFonts w:asciiTheme="majorHAnsi" w:hAnsiTheme="majorHAnsi"/>
          <w:color w:val="1F4E79" w:themeColor="accent1" w:themeShade="80"/>
          <w:sz w:val="28"/>
          <w:szCs w:val="28"/>
        </w:rPr>
        <w:t>source :</w:t>
      </w:r>
      <w:proofErr w:type="gramEnd"/>
      <w:r w:rsidRPr="001B2677">
        <w:rPr>
          <w:rFonts w:asciiTheme="majorHAnsi" w:hAnsiTheme="majorHAnsi"/>
          <w:color w:val="1F4E79" w:themeColor="accent1" w:themeShade="80"/>
          <w:sz w:val="28"/>
          <w:szCs w:val="28"/>
        </w:rPr>
        <w:t xml:space="preserve"> Regulation: 130 UNECE)</w:t>
      </w:r>
    </w:p>
    <w:p w14:paraId="4D7FB1EC" w14:textId="2D862988" w:rsidR="00A316C8" w:rsidRDefault="0024614B" w:rsidP="006B1625">
      <w:pPr>
        <w:pStyle w:val="ListParagraph"/>
        <w:numPr>
          <w:ilvl w:val="0"/>
          <w:numId w:val="12"/>
        </w:numPr>
        <w:rPr>
          <w:rFonts w:asciiTheme="majorHAnsi" w:hAnsiTheme="majorHAnsi"/>
          <w:color w:val="000000" w:themeColor="text1"/>
          <w:sz w:val="28"/>
          <w:szCs w:val="28"/>
        </w:rPr>
      </w:pPr>
      <w:r w:rsidRPr="006F488C">
        <w:rPr>
          <w:rFonts w:asciiTheme="majorHAnsi" w:hAnsiTheme="majorHAnsi"/>
          <w:b/>
          <w:color w:val="000000" w:themeColor="text1"/>
          <w:sz w:val="28"/>
          <w:szCs w:val="28"/>
        </w:rPr>
        <w:t>LDWS:</w:t>
      </w:r>
      <w:r>
        <w:rPr>
          <w:rFonts w:asciiTheme="majorHAnsi" w:hAnsiTheme="majorHAnsi"/>
          <w:color w:val="000000" w:themeColor="text1"/>
          <w:sz w:val="28"/>
          <w:szCs w:val="28"/>
        </w:rPr>
        <w:t xml:space="preserve"> </w:t>
      </w:r>
      <w:r w:rsidR="006B1625" w:rsidRPr="006B1625">
        <w:rPr>
          <w:rFonts w:asciiTheme="majorHAnsi" w:hAnsiTheme="majorHAnsi"/>
          <w:color w:val="000000" w:themeColor="text1"/>
          <w:sz w:val="28"/>
          <w:szCs w:val="28"/>
        </w:rPr>
        <w:t xml:space="preserve">The  LDWS  </w:t>
      </w:r>
      <w:r w:rsidR="000B6371">
        <w:rPr>
          <w:rFonts w:asciiTheme="majorHAnsi" w:hAnsiTheme="majorHAnsi"/>
          <w:color w:val="000000" w:themeColor="text1"/>
          <w:sz w:val="28"/>
          <w:szCs w:val="28"/>
        </w:rPr>
        <w:t xml:space="preserve">should </w:t>
      </w:r>
      <w:r w:rsidR="006B1625" w:rsidRPr="006B1625">
        <w:rPr>
          <w:rFonts w:asciiTheme="majorHAnsi" w:hAnsiTheme="majorHAnsi"/>
          <w:color w:val="000000" w:themeColor="text1"/>
          <w:sz w:val="28"/>
          <w:szCs w:val="28"/>
        </w:rPr>
        <w:t xml:space="preserve">be  active  at  least  </w:t>
      </w:r>
      <w:r w:rsidR="00361FE3">
        <w:rPr>
          <w:rFonts w:asciiTheme="majorHAnsi" w:hAnsiTheme="majorHAnsi"/>
          <w:color w:val="000000" w:themeColor="text1"/>
          <w:sz w:val="28"/>
          <w:szCs w:val="28"/>
        </w:rPr>
        <w:t>if</w:t>
      </w:r>
      <w:r w:rsidR="006B1625" w:rsidRPr="006B1625">
        <w:rPr>
          <w:rFonts w:asciiTheme="majorHAnsi" w:hAnsiTheme="majorHAnsi"/>
          <w:color w:val="000000" w:themeColor="text1"/>
          <w:sz w:val="28"/>
          <w:szCs w:val="28"/>
        </w:rPr>
        <w:t xml:space="preserve">  vehicle  speeds  </w:t>
      </w:r>
      <w:r w:rsidR="005A48FB">
        <w:rPr>
          <w:rFonts w:asciiTheme="majorHAnsi" w:hAnsiTheme="majorHAnsi"/>
          <w:color w:val="000000" w:themeColor="text1"/>
          <w:sz w:val="28"/>
          <w:szCs w:val="28"/>
        </w:rPr>
        <w:t>exceeds</w:t>
      </w:r>
      <w:r w:rsidR="006B1625" w:rsidRPr="006B1625">
        <w:rPr>
          <w:rFonts w:asciiTheme="majorHAnsi" w:hAnsiTheme="majorHAnsi"/>
          <w:color w:val="000000" w:themeColor="text1"/>
          <w:sz w:val="28"/>
          <w:szCs w:val="28"/>
        </w:rPr>
        <w:t xml:space="preserve">  </w:t>
      </w:r>
      <w:r w:rsidR="006F488C" w:rsidRPr="000B6371">
        <w:rPr>
          <w:rFonts w:asciiTheme="majorHAnsi" w:hAnsiTheme="majorHAnsi"/>
          <w:color w:val="FF0000"/>
          <w:sz w:val="28"/>
          <w:szCs w:val="28"/>
        </w:rPr>
        <w:t>5</w:t>
      </w:r>
      <w:r w:rsidR="006B1625" w:rsidRPr="000B6371">
        <w:rPr>
          <w:rFonts w:asciiTheme="majorHAnsi" w:hAnsiTheme="majorHAnsi"/>
          <w:color w:val="FF0000"/>
          <w:sz w:val="28"/>
          <w:szCs w:val="28"/>
        </w:rPr>
        <w:t>0</w:t>
      </w:r>
      <w:r w:rsidR="006B1625">
        <w:rPr>
          <w:rFonts w:asciiTheme="majorHAnsi" w:hAnsiTheme="majorHAnsi"/>
          <w:color w:val="000000" w:themeColor="text1"/>
          <w:sz w:val="28"/>
          <w:szCs w:val="28"/>
        </w:rPr>
        <w:t xml:space="preserve"> </w:t>
      </w:r>
      <w:r w:rsidR="006B1625" w:rsidRPr="006B1625">
        <w:rPr>
          <w:rFonts w:asciiTheme="majorHAnsi" w:hAnsiTheme="majorHAnsi"/>
          <w:color w:val="000000" w:themeColor="text1"/>
          <w:sz w:val="28"/>
          <w:szCs w:val="28"/>
        </w:rPr>
        <w:t>km/h,  unless manua</w:t>
      </w:r>
      <w:r w:rsidR="006B1625">
        <w:rPr>
          <w:rFonts w:asciiTheme="majorHAnsi" w:hAnsiTheme="majorHAnsi"/>
          <w:color w:val="000000" w:themeColor="text1"/>
          <w:sz w:val="28"/>
          <w:szCs w:val="28"/>
        </w:rPr>
        <w:t>lly deactivated.</w:t>
      </w:r>
    </w:p>
    <w:p w14:paraId="36D98459" w14:textId="751B9565" w:rsidR="00F40359" w:rsidRPr="001B2677" w:rsidRDefault="00F40359" w:rsidP="00F40359">
      <w:pPr>
        <w:pStyle w:val="ListParagraph"/>
        <w:rPr>
          <w:rFonts w:asciiTheme="majorHAnsi" w:hAnsiTheme="majorHAnsi"/>
          <w:color w:val="1F4E79" w:themeColor="accent1" w:themeShade="80"/>
          <w:sz w:val="28"/>
          <w:szCs w:val="28"/>
        </w:rPr>
      </w:pPr>
      <w:r w:rsidRPr="001B2677">
        <w:rPr>
          <w:rFonts w:asciiTheme="majorHAnsi" w:hAnsiTheme="majorHAnsi"/>
          <w:color w:val="1F4E79" w:themeColor="accent1" w:themeShade="80"/>
          <w:sz w:val="28"/>
          <w:szCs w:val="28"/>
        </w:rPr>
        <w:t>(</w:t>
      </w:r>
      <w:proofErr w:type="gramStart"/>
      <w:r w:rsidRPr="001B2677">
        <w:rPr>
          <w:rFonts w:asciiTheme="majorHAnsi" w:hAnsiTheme="majorHAnsi"/>
          <w:color w:val="1F4E79" w:themeColor="accent1" w:themeShade="80"/>
          <w:sz w:val="28"/>
          <w:szCs w:val="28"/>
        </w:rPr>
        <w:t>source :</w:t>
      </w:r>
      <w:proofErr w:type="gramEnd"/>
      <w:r w:rsidRPr="001B2677">
        <w:rPr>
          <w:rFonts w:asciiTheme="majorHAnsi" w:hAnsiTheme="majorHAnsi"/>
          <w:color w:val="1F4E79" w:themeColor="accent1" w:themeShade="80"/>
          <w:sz w:val="28"/>
          <w:szCs w:val="28"/>
        </w:rPr>
        <w:t xml:space="preserve"> Regulation: 130 UNECE)</w:t>
      </w:r>
    </w:p>
    <w:p w14:paraId="42502D1E" w14:textId="4EC9D6A6" w:rsidR="000B6371" w:rsidRPr="0069295F" w:rsidRDefault="000B6371" w:rsidP="0082676E">
      <w:pPr>
        <w:pStyle w:val="ListParagraph"/>
        <w:numPr>
          <w:ilvl w:val="0"/>
          <w:numId w:val="12"/>
        </w:numPr>
        <w:rPr>
          <w:rFonts w:asciiTheme="majorHAnsi" w:hAnsiTheme="majorHAnsi"/>
          <w:b/>
          <w:color w:val="000000" w:themeColor="text1"/>
          <w:sz w:val="28"/>
          <w:szCs w:val="28"/>
        </w:rPr>
      </w:pPr>
      <w:r w:rsidRPr="000B6371">
        <w:rPr>
          <w:rFonts w:asciiTheme="majorHAnsi" w:hAnsiTheme="majorHAnsi"/>
          <w:b/>
          <w:color w:val="000000" w:themeColor="text1"/>
          <w:sz w:val="28"/>
          <w:szCs w:val="28"/>
        </w:rPr>
        <w:t xml:space="preserve">LKA: </w:t>
      </w:r>
      <w:r w:rsidRPr="000B6371">
        <w:rPr>
          <w:rFonts w:asciiTheme="majorHAnsi" w:hAnsiTheme="majorHAnsi"/>
          <w:color w:val="000000" w:themeColor="text1"/>
          <w:sz w:val="28"/>
          <w:szCs w:val="28"/>
        </w:rPr>
        <w:t xml:space="preserve">The LKA should be active at least when vehicle </w:t>
      </w:r>
      <w:r w:rsidR="00AC6539">
        <w:rPr>
          <w:rFonts w:asciiTheme="majorHAnsi" w:hAnsiTheme="majorHAnsi"/>
          <w:color w:val="000000" w:themeColor="text1"/>
          <w:sz w:val="28"/>
          <w:szCs w:val="28"/>
        </w:rPr>
        <w:t xml:space="preserve">speed </w:t>
      </w:r>
      <w:r w:rsidR="005A48FB">
        <w:rPr>
          <w:rFonts w:asciiTheme="majorHAnsi" w:hAnsiTheme="majorHAnsi"/>
          <w:color w:val="000000" w:themeColor="text1"/>
          <w:sz w:val="28"/>
          <w:szCs w:val="28"/>
        </w:rPr>
        <w:t>exceeds</w:t>
      </w:r>
      <w:r w:rsidRPr="000B6371">
        <w:rPr>
          <w:rFonts w:asciiTheme="majorHAnsi" w:hAnsiTheme="majorHAnsi"/>
          <w:color w:val="000000" w:themeColor="text1"/>
          <w:sz w:val="28"/>
          <w:szCs w:val="28"/>
        </w:rPr>
        <w:t xml:space="preserve"> </w:t>
      </w:r>
      <w:r w:rsidR="00AC6539" w:rsidRPr="00CC7624">
        <w:rPr>
          <w:rFonts w:asciiTheme="majorHAnsi" w:hAnsiTheme="majorHAnsi"/>
          <w:color w:val="FF0000"/>
          <w:sz w:val="28"/>
          <w:szCs w:val="28"/>
        </w:rPr>
        <w:t>50</w:t>
      </w:r>
      <w:r w:rsidRPr="000B6371">
        <w:rPr>
          <w:rFonts w:asciiTheme="majorHAnsi" w:hAnsiTheme="majorHAnsi"/>
          <w:color w:val="000000" w:themeColor="text1"/>
          <w:sz w:val="28"/>
          <w:szCs w:val="28"/>
        </w:rPr>
        <w:t xml:space="preserve"> km/h</w:t>
      </w:r>
      <w:r w:rsidR="003759AB">
        <w:rPr>
          <w:rFonts w:asciiTheme="majorHAnsi" w:hAnsiTheme="majorHAnsi"/>
          <w:color w:val="000000" w:themeColor="text1"/>
          <w:sz w:val="28"/>
          <w:szCs w:val="28"/>
        </w:rPr>
        <w:t>,</w:t>
      </w:r>
      <w:r w:rsidRPr="000B6371">
        <w:rPr>
          <w:rFonts w:asciiTheme="majorHAnsi" w:hAnsiTheme="majorHAnsi"/>
          <w:color w:val="000000" w:themeColor="text1"/>
          <w:sz w:val="28"/>
          <w:szCs w:val="28"/>
        </w:rPr>
        <w:t xml:space="preserve"> unless manually deactivated.</w:t>
      </w:r>
    </w:p>
    <w:p w14:paraId="603ADE5A" w14:textId="28E1A476" w:rsidR="0069295F" w:rsidRPr="0069295F" w:rsidRDefault="0069295F" w:rsidP="0069295F">
      <w:pPr>
        <w:pStyle w:val="ListParagraph"/>
        <w:rPr>
          <w:rFonts w:asciiTheme="majorHAnsi" w:hAnsiTheme="majorHAnsi"/>
          <w:color w:val="000000" w:themeColor="text1"/>
          <w:sz w:val="28"/>
          <w:szCs w:val="28"/>
        </w:rPr>
      </w:pPr>
      <w:r w:rsidRPr="0069295F">
        <w:rPr>
          <w:rFonts w:asciiTheme="majorHAnsi" w:hAnsiTheme="majorHAnsi"/>
          <w:color w:val="000000" w:themeColor="text1"/>
          <w:sz w:val="28"/>
          <w:szCs w:val="28"/>
          <w:highlight w:val="yellow"/>
        </w:rPr>
        <w:t>To be confirmed after referring ISO.</w:t>
      </w:r>
    </w:p>
    <w:p w14:paraId="1FFFB539" w14:textId="5096AF34" w:rsidR="00A30B61" w:rsidRDefault="00630B41" w:rsidP="00A30B61">
      <w:pPr>
        <w:pStyle w:val="ListParagraph"/>
        <w:numPr>
          <w:ilvl w:val="0"/>
          <w:numId w:val="12"/>
        </w:numPr>
        <w:rPr>
          <w:rFonts w:asciiTheme="majorHAnsi" w:hAnsiTheme="majorHAnsi"/>
          <w:color w:val="000000" w:themeColor="text1"/>
          <w:sz w:val="28"/>
          <w:szCs w:val="28"/>
        </w:rPr>
      </w:pPr>
      <w:r>
        <w:rPr>
          <w:rFonts w:asciiTheme="majorHAnsi" w:hAnsiTheme="majorHAnsi"/>
          <w:color w:val="000000" w:themeColor="text1"/>
          <w:sz w:val="28"/>
          <w:szCs w:val="28"/>
        </w:rPr>
        <w:t xml:space="preserve"> </w:t>
      </w:r>
      <w:commentRangeStart w:id="12"/>
      <w:r w:rsidRPr="00630B41">
        <w:rPr>
          <w:rFonts w:asciiTheme="majorHAnsi" w:hAnsiTheme="majorHAnsi"/>
          <w:b/>
          <w:color w:val="000000" w:themeColor="text1"/>
          <w:sz w:val="28"/>
          <w:szCs w:val="28"/>
        </w:rPr>
        <w:t>LDWS:</w:t>
      </w:r>
      <w:r>
        <w:rPr>
          <w:rFonts w:asciiTheme="majorHAnsi" w:hAnsiTheme="majorHAnsi"/>
          <w:color w:val="000000" w:themeColor="text1"/>
          <w:sz w:val="28"/>
          <w:szCs w:val="28"/>
        </w:rPr>
        <w:t xml:space="preserve"> </w:t>
      </w:r>
      <w:r w:rsidR="00A30B61" w:rsidRPr="00A30B61">
        <w:rPr>
          <w:rFonts w:asciiTheme="majorHAnsi" w:hAnsiTheme="majorHAnsi"/>
          <w:color w:val="000000" w:themeColor="text1"/>
          <w:sz w:val="28"/>
          <w:szCs w:val="28"/>
        </w:rPr>
        <w:t>If  a  vehicle  is  equipped  with  a  means to  deactivate  the  LDWS  fun</w:t>
      </w:r>
      <w:r w:rsidR="00A879DA">
        <w:rPr>
          <w:rFonts w:asciiTheme="majorHAnsi" w:hAnsiTheme="majorHAnsi"/>
          <w:color w:val="000000" w:themeColor="text1"/>
          <w:sz w:val="28"/>
          <w:szCs w:val="28"/>
        </w:rPr>
        <w:t>ction,  the following condition</w:t>
      </w:r>
      <w:r w:rsidR="00A30B61" w:rsidRPr="00A30B61">
        <w:rPr>
          <w:rFonts w:asciiTheme="majorHAnsi" w:hAnsiTheme="majorHAnsi"/>
          <w:color w:val="000000" w:themeColor="text1"/>
          <w:sz w:val="28"/>
          <w:szCs w:val="28"/>
        </w:rPr>
        <w:t xml:space="preserve"> shall apply as appropriate:</w:t>
      </w:r>
    </w:p>
    <w:p w14:paraId="6B1AF0CD" w14:textId="77777777" w:rsidR="00243BF8" w:rsidRDefault="00A30B61" w:rsidP="00A879DA">
      <w:pPr>
        <w:pStyle w:val="ListParagraph"/>
        <w:ind w:left="1440"/>
        <w:rPr>
          <w:rFonts w:asciiTheme="majorHAnsi" w:hAnsiTheme="majorHAnsi"/>
          <w:color w:val="000000" w:themeColor="text1"/>
          <w:sz w:val="28"/>
          <w:szCs w:val="28"/>
        </w:rPr>
      </w:pPr>
      <w:r w:rsidRPr="00A30B61">
        <w:rPr>
          <w:rFonts w:asciiTheme="majorHAnsi" w:hAnsiTheme="majorHAnsi"/>
          <w:color w:val="000000" w:themeColor="text1"/>
          <w:sz w:val="28"/>
          <w:szCs w:val="28"/>
        </w:rPr>
        <w:lastRenderedPageBreak/>
        <w:t>The LDWS function shall be automatically reinstated at the initiation of each</w:t>
      </w:r>
      <w:r>
        <w:rPr>
          <w:rFonts w:asciiTheme="majorHAnsi" w:hAnsiTheme="majorHAnsi"/>
          <w:color w:val="000000" w:themeColor="text1"/>
          <w:sz w:val="28"/>
          <w:szCs w:val="28"/>
        </w:rPr>
        <w:t xml:space="preserve"> new ignition </w:t>
      </w:r>
      <w:r w:rsidRPr="00A30B61">
        <w:rPr>
          <w:rFonts w:asciiTheme="majorHAnsi" w:hAnsiTheme="majorHAnsi"/>
          <w:color w:val="000000" w:themeColor="text1"/>
          <w:sz w:val="28"/>
          <w:szCs w:val="28"/>
        </w:rPr>
        <w:t>on</w:t>
      </w:r>
      <w:r>
        <w:rPr>
          <w:rFonts w:asciiTheme="majorHAnsi" w:hAnsiTheme="majorHAnsi"/>
          <w:color w:val="000000" w:themeColor="text1"/>
          <w:sz w:val="28"/>
          <w:szCs w:val="28"/>
        </w:rPr>
        <w:t xml:space="preserve"> (run) cycle.</w:t>
      </w:r>
      <w:r w:rsidR="00877446">
        <w:rPr>
          <w:rFonts w:asciiTheme="majorHAnsi" w:hAnsiTheme="majorHAnsi"/>
          <w:color w:val="000000" w:themeColor="text1"/>
          <w:sz w:val="28"/>
          <w:szCs w:val="28"/>
        </w:rPr>
        <w:t xml:space="preserve"> </w:t>
      </w:r>
      <w:commentRangeEnd w:id="12"/>
      <w:r w:rsidR="00D6124E">
        <w:rPr>
          <w:rStyle w:val="CommentReference"/>
        </w:rPr>
        <w:commentReference w:id="12"/>
      </w:r>
    </w:p>
    <w:p w14:paraId="2FD820AD" w14:textId="0394DD97" w:rsidR="00A30B61" w:rsidRDefault="00630B41" w:rsidP="00A879DA">
      <w:pPr>
        <w:pStyle w:val="ListParagraph"/>
        <w:ind w:left="1440"/>
        <w:rPr>
          <w:rFonts w:asciiTheme="majorHAnsi" w:hAnsiTheme="majorHAnsi"/>
          <w:color w:val="000000" w:themeColor="text1"/>
          <w:sz w:val="28"/>
          <w:szCs w:val="28"/>
        </w:rPr>
      </w:pPr>
      <w:r>
        <w:rPr>
          <w:rFonts w:asciiTheme="majorHAnsi" w:hAnsiTheme="majorHAnsi"/>
          <w:color w:val="000000" w:themeColor="text1"/>
          <w:sz w:val="28"/>
          <w:szCs w:val="28"/>
        </w:rPr>
        <w:t>(</w:t>
      </w:r>
      <w:proofErr w:type="gramStart"/>
      <w:r w:rsidR="00AC6539">
        <w:rPr>
          <w:rFonts w:asciiTheme="majorHAnsi" w:hAnsiTheme="majorHAnsi"/>
          <w:color w:val="1F4E79" w:themeColor="accent1" w:themeShade="80"/>
          <w:sz w:val="28"/>
          <w:szCs w:val="28"/>
        </w:rPr>
        <w:t>source</w:t>
      </w:r>
      <w:proofErr w:type="gramEnd"/>
      <w:r w:rsidRPr="001B2677">
        <w:rPr>
          <w:rFonts w:asciiTheme="majorHAnsi" w:hAnsiTheme="majorHAnsi"/>
          <w:color w:val="1F4E79" w:themeColor="accent1" w:themeShade="80"/>
          <w:sz w:val="28"/>
          <w:szCs w:val="28"/>
        </w:rPr>
        <w:t>: EURO NCAP</w:t>
      </w:r>
      <w:r>
        <w:rPr>
          <w:rFonts w:asciiTheme="majorHAnsi" w:hAnsiTheme="majorHAnsi"/>
          <w:color w:val="1F4E79" w:themeColor="accent1" w:themeShade="80"/>
          <w:sz w:val="28"/>
          <w:szCs w:val="28"/>
        </w:rPr>
        <w:t xml:space="preserve"> and </w:t>
      </w:r>
      <w:r w:rsidRPr="001B2677">
        <w:rPr>
          <w:rFonts w:asciiTheme="majorHAnsi" w:hAnsiTheme="majorHAnsi"/>
          <w:color w:val="1F4E79" w:themeColor="accent1" w:themeShade="80"/>
          <w:sz w:val="28"/>
          <w:szCs w:val="28"/>
        </w:rPr>
        <w:t>Regulation: 130 UNECE</w:t>
      </w:r>
      <w:r>
        <w:rPr>
          <w:rFonts w:asciiTheme="majorHAnsi" w:hAnsiTheme="majorHAnsi"/>
          <w:color w:val="1F4E79" w:themeColor="accent1" w:themeShade="80"/>
          <w:sz w:val="28"/>
          <w:szCs w:val="28"/>
        </w:rPr>
        <w:t>)</w:t>
      </w:r>
    </w:p>
    <w:p w14:paraId="4EBEFA27" w14:textId="4C1BB15A" w:rsidR="00480EFD" w:rsidRDefault="005364BF" w:rsidP="000316AC">
      <w:pPr>
        <w:pStyle w:val="ListParagraph"/>
        <w:numPr>
          <w:ilvl w:val="0"/>
          <w:numId w:val="12"/>
        </w:numPr>
        <w:rPr>
          <w:rFonts w:asciiTheme="majorHAnsi" w:hAnsiTheme="majorHAnsi"/>
          <w:color w:val="000000" w:themeColor="text1"/>
          <w:sz w:val="28"/>
          <w:szCs w:val="28"/>
        </w:rPr>
      </w:pPr>
      <w:r w:rsidRPr="005364BF">
        <w:rPr>
          <w:rFonts w:asciiTheme="majorHAnsi" w:hAnsiTheme="majorHAnsi"/>
          <w:b/>
          <w:color w:val="000000" w:themeColor="text1"/>
          <w:sz w:val="28"/>
          <w:szCs w:val="28"/>
        </w:rPr>
        <w:t>LKA</w:t>
      </w:r>
      <w:r w:rsidR="00B053F8">
        <w:rPr>
          <w:rFonts w:asciiTheme="majorHAnsi" w:hAnsiTheme="majorHAnsi"/>
          <w:b/>
          <w:color w:val="000000" w:themeColor="text1"/>
          <w:sz w:val="28"/>
          <w:szCs w:val="28"/>
        </w:rPr>
        <w:t xml:space="preserve"> and LDWS</w:t>
      </w:r>
      <w:r w:rsidRPr="005364BF">
        <w:rPr>
          <w:rFonts w:asciiTheme="majorHAnsi" w:hAnsiTheme="majorHAnsi"/>
          <w:b/>
          <w:color w:val="000000" w:themeColor="text1"/>
          <w:sz w:val="28"/>
          <w:szCs w:val="28"/>
        </w:rPr>
        <w:t>:</w:t>
      </w:r>
      <w:r>
        <w:rPr>
          <w:rFonts w:asciiTheme="majorHAnsi" w:hAnsiTheme="majorHAnsi"/>
          <w:color w:val="000000" w:themeColor="text1"/>
          <w:sz w:val="28"/>
          <w:szCs w:val="28"/>
        </w:rPr>
        <w:t xml:space="preserve"> </w:t>
      </w:r>
      <w:r w:rsidR="00A411BB">
        <w:rPr>
          <w:rFonts w:asciiTheme="majorHAnsi" w:hAnsiTheme="majorHAnsi"/>
          <w:color w:val="000000" w:themeColor="text1"/>
          <w:sz w:val="28"/>
          <w:szCs w:val="28"/>
        </w:rPr>
        <w:t>LKA</w:t>
      </w:r>
      <w:r w:rsidR="00B053F8">
        <w:rPr>
          <w:rFonts w:asciiTheme="majorHAnsi" w:hAnsiTheme="majorHAnsi"/>
          <w:color w:val="000000" w:themeColor="text1"/>
          <w:sz w:val="28"/>
          <w:szCs w:val="28"/>
        </w:rPr>
        <w:t xml:space="preserve"> and LDWS</w:t>
      </w:r>
      <w:r w:rsidR="00A411BB">
        <w:rPr>
          <w:rFonts w:asciiTheme="majorHAnsi" w:hAnsiTheme="majorHAnsi"/>
          <w:color w:val="000000" w:themeColor="text1"/>
          <w:sz w:val="28"/>
          <w:szCs w:val="28"/>
        </w:rPr>
        <w:t xml:space="preserve"> shall</w:t>
      </w:r>
      <w:r w:rsidR="00DD79F8">
        <w:rPr>
          <w:rFonts w:asciiTheme="majorHAnsi" w:hAnsiTheme="majorHAnsi"/>
          <w:color w:val="000000" w:themeColor="text1"/>
          <w:sz w:val="28"/>
          <w:szCs w:val="28"/>
        </w:rPr>
        <w:t xml:space="preserve"> be operational </w:t>
      </w:r>
      <w:r w:rsidR="00A411BB">
        <w:rPr>
          <w:rFonts w:asciiTheme="majorHAnsi" w:hAnsiTheme="majorHAnsi"/>
          <w:color w:val="000000" w:themeColor="text1"/>
          <w:sz w:val="28"/>
          <w:szCs w:val="28"/>
        </w:rPr>
        <w:t>at least under below conditions while performing unintended lane change</w:t>
      </w:r>
    </w:p>
    <w:p w14:paraId="0F8F9B03" w14:textId="5519EB58" w:rsidR="00A411BB" w:rsidRDefault="005364BF" w:rsidP="00DB10B0">
      <w:pPr>
        <w:pStyle w:val="ListParagraph"/>
        <w:numPr>
          <w:ilvl w:val="1"/>
          <w:numId w:val="14"/>
        </w:numPr>
        <w:rPr>
          <w:rFonts w:asciiTheme="majorHAnsi" w:hAnsiTheme="majorHAnsi"/>
          <w:color w:val="000000" w:themeColor="text1"/>
          <w:sz w:val="28"/>
          <w:szCs w:val="28"/>
        </w:rPr>
      </w:pPr>
      <w:r>
        <w:rPr>
          <w:rFonts w:asciiTheme="majorHAnsi" w:hAnsiTheme="majorHAnsi"/>
          <w:color w:val="000000" w:themeColor="text1"/>
          <w:sz w:val="28"/>
          <w:szCs w:val="28"/>
        </w:rPr>
        <w:t>L</w:t>
      </w:r>
      <w:r w:rsidR="00A411BB">
        <w:rPr>
          <w:rFonts w:asciiTheme="majorHAnsi" w:hAnsiTheme="majorHAnsi"/>
          <w:color w:val="000000" w:themeColor="text1"/>
          <w:sz w:val="28"/>
          <w:szCs w:val="28"/>
        </w:rPr>
        <w:t>ane width betwee</w:t>
      </w:r>
      <w:r>
        <w:rPr>
          <w:rFonts w:asciiTheme="majorHAnsi" w:hAnsiTheme="majorHAnsi"/>
          <w:color w:val="000000" w:themeColor="text1"/>
          <w:sz w:val="28"/>
          <w:szCs w:val="28"/>
        </w:rPr>
        <w:t>n</w:t>
      </w:r>
      <w:r w:rsidR="00A411BB">
        <w:rPr>
          <w:rFonts w:asciiTheme="majorHAnsi" w:hAnsiTheme="majorHAnsi"/>
          <w:color w:val="000000" w:themeColor="text1"/>
          <w:sz w:val="28"/>
          <w:szCs w:val="28"/>
        </w:rPr>
        <w:t xml:space="preserve"> 3.5 to 3.7 m</w:t>
      </w:r>
    </w:p>
    <w:p w14:paraId="133A8AB3" w14:textId="18885EC6" w:rsidR="00A411BB" w:rsidRDefault="00A411BB" w:rsidP="00DB10B0">
      <w:pPr>
        <w:pStyle w:val="ListParagraph"/>
        <w:numPr>
          <w:ilvl w:val="1"/>
          <w:numId w:val="14"/>
        </w:numPr>
        <w:rPr>
          <w:rFonts w:asciiTheme="majorHAnsi" w:hAnsiTheme="majorHAnsi"/>
          <w:color w:val="000000" w:themeColor="text1"/>
          <w:sz w:val="28"/>
          <w:szCs w:val="28"/>
        </w:rPr>
      </w:pPr>
      <w:r>
        <w:rPr>
          <w:rFonts w:asciiTheme="majorHAnsi" w:hAnsiTheme="majorHAnsi"/>
          <w:color w:val="000000" w:themeColor="text1"/>
          <w:sz w:val="28"/>
          <w:szCs w:val="28"/>
        </w:rPr>
        <w:t>Dashed line on one side having width of 0.1 to 0.25</w:t>
      </w:r>
    </w:p>
    <w:p w14:paraId="47E7A8E1" w14:textId="42A8A2B4" w:rsidR="00A411BB" w:rsidRDefault="00A411BB" w:rsidP="00DB10B0">
      <w:pPr>
        <w:pStyle w:val="ListParagraph"/>
        <w:numPr>
          <w:ilvl w:val="1"/>
          <w:numId w:val="14"/>
        </w:numPr>
        <w:rPr>
          <w:rFonts w:asciiTheme="majorHAnsi" w:hAnsiTheme="majorHAnsi"/>
          <w:color w:val="000000" w:themeColor="text1"/>
          <w:sz w:val="28"/>
          <w:szCs w:val="28"/>
        </w:rPr>
      </w:pPr>
      <w:r>
        <w:rPr>
          <w:rFonts w:asciiTheme="majorHAnsi" w:hAnsiTheme="majorHAnsi"/>
          <w:color w:val="000000" w:themeColor="text1"/>
          <w:sz w:val="28"/>
          <w:szCs w:val="28"/>
        </w:rPr>
        <w:t>Solid line on other side with 0.1 to 0.25</w:t>
      </w:r>
    </w:p>
    <w:p w14:paraId="1D468DE4" w14:textId="5A76A5E3" w:rsidR="00A411BB" w:rsidRDefault="007B6127" w:rsidP="00DB10B0">
      <w:pPr>
        <w:pStyle w:val="ListParagraph"/>
        <w:numPr>
          <w:ilvl w:val="1"/>
          <w:numId w:val="14"/>
        </w:numPr>
        <w:rPr>
          <w:rFonts w:asciiTheme="majorHAnsi" w:hAnsiTheme="majorHAnsi"/>
          <w:color w:val="000000" w:themeColor="text1"/>
          <w:sz w:val="28"/>
          <w:szCs w:val="28"/>
        </w:rPr>
      </w:pPr>
      <w:commentRangeStart w:id="13"/>
      <w:commentRangeStart w:id="14"/>
      <w:r>
        <w:rPr>
          <w:rFonts w:asciiTheme="majorHAnsi" w:hAnsiTheme="majorHAnsi"/>
          <w:color w:val="000000" w:themeColor="text1"/>
          <w:sz w:val="28"/>
          <w:szCs w:val="28"/>
        </w:rPr>
        <w:t>Dry</w:t>
      </w:r>
      <w:r w:rsidR="00A411BB">
        <w:rPr>
          <w:rFonts w:asciiTheme="majorHAnsi" w:hAnsiTheme="majorHAnsi"/>
          <w:color w:val="000000" w:themeColor="text1"/>
          <w:sz w:val="28"/>
          <w:szCs w:val="28"/>
        </w:rPr>
        <w:t xml:space="preserve"> conditions </w:t>
      </w:r>
    </w:p>
    <w:p w14:paraId="36BE289D" w14:textId="14C6CEC8" w:rsidR="00A411BB" w:rsidRDefault="007B6127" w:rsidP="00DB10B0">
      <w:pPr>
        <w:pStyle w:val="ListParagraph"/>
        <w:numPr>
          <w:ilvl w:val="1"/>
          <w:numId w:val="14"/>
        </w:numPr>
        <w:rPr>
          <w:rFonts w:asciiTheme="majorHAnsi" w:hAnsiTheme="majorHAnsi"/>
          <w:color w:val="000000" w:themeColor="text1"/>
          <w:sz w:val="28"/>
          <w:szCs w:val="28"/>
        </w:rPr>
      </w:pPr>
      <w:r>
        <w:rPr>
          <w:rFonts w:asciiTheme="majorHAnsi" w:hAnsiTheme="majorHAnsi"/>
          <w:color w:val="000000" w:themeColor="text1"/>
          <w:sz w:val="28"/>
          <w:szCs w:val="28"/>
        </w:rPr>
        <w:t>No</w:t>
      </w:r>
      <w:r w:rsidR="00A411BB">
        <w:rPr>
          <w:rFonts w:asciiTheme="majorHAnsi" w:hAnsiTheme="majorHAnsi"/>
          <w:color w:val="000000" w:themeColor="text1"/>
          <w:sz w:val="28"/>
          <w:szCs w:val="28"/>
        </w:rPr>
        <w:t xml:space="preserve"> precipitation</w:t>
      </w:r>
      <w:commentRangeEnd w:id="13"/>
      <w:r w:rsidR="005A4CDF">
        <w:rPr>
          <w:rStyle w:val="CommentReference"/>
        </w:rPr>
        <w:commentReference w:id="13"/>
      </w:r>
      <w:commentRangeEnd w:id="14"/>
      <w:r w:rsidR="00685503">
        <w:rPr>
          <w:rStyle w:val="CommentReference"/>
        </w:rPr>
        <w:commentReference w:id="14"/>
      </w:r>
    </w:p>
    <w:p w14:paraId="3828DF22" w14:textId="29F795EA" w:rsidR="00A411BB" w:rsidRDefault="00B053F8" w:rsidP="00DB10B0">
      <w:pPr>
        <w:pStyle w:val="ListParagraph"/>
        <w:numPr>
          <w:ilvl w:val="1"/>
          <w:numId w:val="14"/>
        </w:numPr>
        <w:rPr>
          <w:rFonts w:asciiTheme="majorHAnsi" w:hAnsiTheme="majorHAnsi"/>
          <w:color w:val="000000" w:themeColor="text1"/>
          <w:sz w:val="28"/>
          <w:szCs w:val="28"/>
        </w:rPr>
      </w:pPr>
      <w:r>
        <w:rPr>
          <w:rFonts w:asciiTheme="majorHAnsi" w:hAnsiTheme="majorHAnsi"/>
          <w:color w:val="000000" w:themeColor="text1"/>
          <w:sz w:val="28"/>
          <w:szCs w:val="28"/>
        </w:rPr>
        <w:t>Horizontal</w:t>
      </w:r>
      <w:r w:rsidR="00A411BB">
        <w:rPr>
          <w:rFonts w:asciiTheme="majorHAnsi" w:hAnsiTheme="majorHAnsi"/>
          <w:color w:val="000000" w:themeColor="text1"/>
          <w:sz w:val="28"/>
          <w:szCs w:val="28"/>
        </w:rPr>
        <w:t xml:space="preserve"> visibility till 1km</w:t>
      </w:r>
    </w:p>
    <w:p w14:paraId="1304FBDD" w14:textId="1A3F01E2" w:rsidR="00A411BB" w:rsidRDefault="00B053F8" w:rsidP="00DB10B0">
      <w:pPr>
        <w:pStyle w:val="ListParagraph"/>
        <w:numPr>
          <w:ilvl w:val="1"/>
          <w:numId w:val="14"/>
        </w:numPr>
        <w:rPr>
          <w:rFonts w:asciiTheme="majorHAnsi" w:hAnsiTheme="majorHAnsi"/>
          <w:color w:val="000000" w:themeColor="text1"/>
          <w:sz w:val="28"/>
          <w:szCs w:val="28"/>
        </w:rPr>
      </w:pPr>
      <w:r>
        <w:rPr>
          <w:rFonts w:asciiTheme="majorHAnsi" w:hAnsiTheme="majorHAnsi"/>
          <w:color w:val="000000" w:themeColor="text1"/>
          <w:sz w:val="28"/>
          <w:szCs w:val="28"/>
        </w:rPr>
        <w:t>Ambient</w:t>
      </w:r>
      <w:r w:rsidR="00A411BB">
        <w:rPr>
          <w:rFonts w:asciiTheme="majorHAnsi" w:hAnsiTheme="majorHAnsi"/>
          <w:color w:val="000000" w:themeColor="text1"/>
          <w:sz w:val="28"/>
          <w:szCs w:val="28"/>
        </w:rPr>
        <w:t xml:space="preserve"> temperature between 5 to 40 deg.</w:t>
      </w:r>
    </w:p>
    <w:p w14:paraId="413EFEF6" w14:textId="7E3806B3" w:rsidR="00A411BB" w:rsidRDefault="00A411BB" w:rsidP="00DB10B0">
      <w:pPr>
        <w:pStyle w:val="ListParagraph"/>
        <w:numPr>
          <w:ilvl w:val="1"/>
          <w:numId w:val="14"/>
        </w:numPr>
        <w:rPr>
          <w:rFonts w:asciiTheme="majorHAnsi" w:hAnsiTheme="majorHAnsi"/>
          <w:color w:val="000000" w:themeColor="text1"/>
          <w:sz w:val="28"/>
          <w:szCs w:val="28"/>
        </w:rPr>
      </w:pPr>
      <w:r>
        <w:rPr>
          <w:rFonts w:asciiTheme="majorHAnsi" w:hAnsiTheme="majorHAnsi"/>
          <w:color w:val="000000" w:themeColor="text1"/>
          <w:sz w:val="28"/>
          <w:szCs w:val="28"/>
        </w:rPr>
        <w:t>Natural ambient illumination excess of 2000 lux for day light with no strong shadow</w:t>
      </w:r>
    </w:p>
    <w:p w14:paraId="28C80D9E" w14:textId="46660BCB" w:rsidR="00A411BB" w:rsidRDefault="00B053F8" w:rsidP="00DB10B0">
      <w:pPr>
        <w:pStyle w:val="ListParagraph"/>
        <w:numPr>
          <w:ilvl w:val="1"/>
          <w:numId w:val="14"/>
        </w:numPr>
        <w:rPr>
          <w:rFonts w:asciiTheme="majorHAnsi" w:hAnsiTheme="majorHAnsi"/>
          <w:color w:val="000000" w:themeColor="text1"/>
          <w:sz w:val="28"/>
          <w:szCs w:val="28"/>
        </w:rPr>
      </w:pPr>
      <w:r>
        <w:rPr>
          <w:rFonts w:asciiTheme="majorHAnsi" w:hAnsiTheme="majorHAnsi"/>
          <w:color w:val="000000" w:themeColor="text1"/>
          <w:sz w:val="28"/>
          <w:szCs w:val="28"/>
        </w:rPr>
        <w:t>Uniform</w:t>
      </w:r>
      <w:r w:rsidR="00A411BB">
        <w:rPr>
          <w:rFonts w:asciiTheme="majorHAnsi" w:hAnsiTheme="majorHAnsi"/>
          <w:color w:val="000000" w:themeColor="text1"/>
          <w:sz w:val="28"/>
          <w:szCs w:val="28"/>
        </w:rPr>
        <w:t xml:space="preserve"> solid paved surface with consistent slope and no irregularity within a lateral distance of 3.0 m to either side. </w:t>
      </w:r>
      <w:r w:rsidR="00A20F22">
        <w:rPr>
          <w:rFonts w:asciiTheme="majorHAnsi" w:hAnsiTheme="majorHAnsi"/>
          <w:color w:val="000000" w:themeColor="text1"/>
          <w:sz w:val="28"/>
          <w:szCs w:val="28"/>
        </w:rPr>
        <w:t xml:space="preserve">The minimum peak braking coefficient shall be 0.9. </w:t>
      </w:r>
    </w:p>
    <w:p w14:paraId="1DBF2F9B" w14:textId="65BE9421" w:rsidR="00A411BB" w:rsidRDefault="00B053F8" w:rsidP="00DB10B0">
      <w:pPr>
        <w:pStyle w:val="ListParagraph"/>
        <w:numPr>
          <w:ilvl w:val="1"/>
          <w:numId w:val="14"/>
        </w:numPr>
        <w:rPr>
          <w:rFonts w:asciiTheme="majorHAnsi" w:hAnsiTheme="majorHAnsi"/>
          <w:color w:val="000000" w:themeColor="text1"/>
          <w:sz w:val="28"/>
          <w:szCs w:val="28"/>
        </w:rPr>
      </w:pPr>
      <w:commentRangeStart w:id="15"/>
      <w:commentRangeStart w:id="16"/>
      <w:r>
        <w:rPr>
          <w:rFonts w:asciiTheme="majorHAnsi" w:hAnsiTheme="majorHAnsi"/>
          <w:color w:val="000000" w:themeColor="text1"/>
          <w:sz w:val="28"/>
          <w:szCs w:val="28"/>
        </w:rPr>
        <w:t>Test</w:t>
      </w:r>
      <w:r w:rsidR="00B5084A">
        <w:rPr>
          <w:rFonts w:asciiTheme="majorHAnsi" w:hAnsiTheme="majorHAnsi"/>
          <w:color w:val="000000" w:themeColor="text1"/>
          <w:sz w:val="28"/>
          <w:szCs w:val="28"/>
        </w:rPr>
        <w:t xml:space="preserve"> ready vehicle</w:t>
      </w:r>
      <w:commentRangeEnd w:id="15"/>
      <w:r w:rsidR="005A4CDF">
        <w:rPr>
          <w:rStyle w:val="CommentReference"/>
        </w:rPr>
        <w:commentReference w:id="15"/>
      </w:r>
      <w:commentRangeEnd w:id="16"/>
      <w:r w:rsidR="00685503">
        <w:rPr>
          <w:rStyle w:val="CommentReference"/>
        </w:rPr>
        <w:commentReference w:id="16"/>
      </w:r>
    </w:p>
    <w:p w14:paraId="312E5EC4" w14:textId="5C1D2D11" w:rsidR="0061087F" w:rsidRDefault="0061087F" w:rsidP="00DB10B0">
      <w:pPr>
        <w:pStyle w:val="ListParagraph"/>
        <w:numPr>
          <w:ilvl w:val="1"/>
          <w:numId w:val="14"/>
        </w:numPr>
        <w:rPr>
          <w:rFonts w:asciiTheme="majorHAnsi" w:hAnsiTheme="majorHAnsi"/>
          <w:color w:val="000000" w:themeColor="text1"/>
          <w:sz w:val="28"/>
          <w:szCs w:val="28"/>
        </w:rPr>
      </w:pPr>
      <w:r w:rsidRPr="00DB10B0">
        <w:rPr>
          <w:rFonts w:asciiTheme="majorHAnsi" w:hAnsiTheme="majorHAnsi"/>
          <w:color w:val="000000" w:themeColor="text1"/>
          <w:sz w:val="28"/>
          <w:szCs w:val="28"/>
        </w:rPr>
        <w:t>Wind speed less</w:t>
      </w:r>
      <w:r w:rsidR="00302B19">
        <w:rPr>
          <w:rFonts w:asciiTheme="majorHAnsi" w:hAnsiTheme="majorHAnsi"/>
          <w:color w:val="000000" w:themeColor="text1"/>
          <w:sz w:val="28"/>
          <w:szCs w:val="28"/>
        </w:rPr>
        <w:t xml:space="preserve"> than 10 </w:t>
      </w:r>
      <w:r w:rsidRPr="00DB10B0">
        <w:rPr>
          <w:rFonts w:asciiTheme="majorHAnsi" w:hAnsiTheme="majorHAnsi"/>
          <w:color w:val="000000" w:themeColor="text1"/>
          <w:sz w:val="28"/>
          <w:szCs w:val="28"/>
        </w:rPr>
        <w:t>m/s</w:t>
      </w:r>
    </w:p>
    <w:p w14:paraId="36A391F3" w14:textId="27AF5CD3" w:rsidR="0061087F" w:rsidRPr="00DB10B0" w:rsidRDefault="0061087F" w:rsidP="00DB10B0">
      <w:pPr>
        <w:pStyle w:val="ListParagraph"/>
        <w:numPr>
          <w:ilvl w:val="1"/>
          <w:numId w:val="14"/>
        </w:numPr>
        <w:rPr>
          <w:rFonts w:asciiTheme="majorHAnsi" w:hAnsiTheme="majorHAnsi"/>
          <w:color w:val="000000" w:themeColor="text1"/>
          <w:sz w:val="28"/>
          <w:szCs w:val="28"/>
        </w:rPr>
      </w:pPr>
      <w:r w:rsidRPr="00DB10B0">
        <w:rPr>
          <w:rFonts w:asciiTheme="majorHAnsi" w:hAnsiTheme="majorHAnsi"/>
          <w:color w:val="000000" w:themeColor="text1"/>
          <w:sz w:val="28"/>
          <w:szCs w:val="28"/>
        </w:rPr>
        <w:t>S</w:t>
      </w:r>
      <w:r w:rsidRPr="00DB10B0">
        <w:rPr>
          <w:rFonts w:ascii="Calibri Light" w:hAnsi="Calibri Light"/>
          <w:color w:val="000000"/>
          <w:sz w:val="28"/>
          <w:szCs w:val="28"/>
        </w:rPr>
        <w:t>lope of the surface between 0 and 1</w:t>
      </w:r>
      <w:commentRangeStart w:id="17"/>
      <w:r w:rsidRPr="00DB10B0">
        <w:rPr>
          <w:rFonts w:ascii="Calibri Light" w:hAnsi="Calibri Light"/>
          <w:color w:val="000000"/>
          <w:sz w:val="28"/>
          <w:szCs w:val="28"/>
        </w:rPr>
        <w:t xml:space="preserve"> deg</w:t>
      </w:r>
      <w:commentRangeEnd w:id="17"/>
      <w:r w:rsidR="005A4CDF">
        <w:rPr>
          <w:rStyle w:val="CommentReference"/>
        </w:rPr>
        <w:commentReference w:id="17"/>
      </w:r>
      <w:ins w:id="18" w:author="Occello, D." w:date="2016-12-12T13:35:00Z">
        <w:r w:rsidR="00685503">
          <w:rPr>
            <w:rFonts w:ascii="Calibri Light" w:hAnsi="Calibri Light"/>
            <w:color w:val="000000"/>
            <w:sz w:val="28"/>
            <w:szCs w:val="28"/>
          </w:rPr>
          <w:t>.</w:t>
        </w:r>
      </w:ins>
    </w:p>
    <w:p w14:paraId="5BB52867" w14:textId="29666891" w:rsidR="00DB10B0" w:rsidRPr="00412563" w:rsidRDefault="00DB10B0" w:rsidP="00DB10B0">
      <w:pPr>
        <w:pStyle w:val="ListParagraph"/>
        <w:numPr>
          <w:ilvl w:val="1"/>
          <w:numId w:val="14"/>
        </w:numPr>
        <w:rPr>
          <w:rFonts w:asciiTheme="majorHAnsi" w:hAnsiTheme="majorHAnsi"/>
          <w:color w:val="000000" w:themeColor="text1"/>
          <w:sz w:val="28"/>
          <w:szCs w:val="28"/>
        </w:rPr>
      </w:pPr>
      <w:r w:rsidRPr="00DB10B0">
        <w:rPr>
          <w:rFonts w:ascii="Calibri Light" w:hAnsi="Calibri Light"/>
          <w:color w:val="000000"/>
          <w:sz w:val="28"/>
          <w:szCs w:val="28"/>
        </w:rPr>
        <w:t>Original fitment of tires according to make, model, size, speed and load ratin</w:t>
      </w:r>
      <w:r w:rsidR="00302B19">
        <w:rPr>
          <w:rFonts w:ascii="Calibri Light" w:hAnsi="Calibri Light"/>
          <w:color w:val="000000"/>
          <w:sz w:val="28"/>
          <w:szCs w:val="28"/>
        </w:rPr>
        <w:t xml:space="preserve">g specified by the manufacturer with correct pressure. </w:t>
      </w:r>
    </w:p>
    <w:p w14:paraId="76A3586A" w14:textId="241F4670" w:rsidR="00DB10B0" w:rsidRPr="00412563" w:rsidRDefault="00DB10B0" w:rsidP="00412563">
      <w:pPr>
        <w:pStyle w:val="ListParagraph"/>
        <w:numPr>
          <w:ilvl w:val="1"/>
          <w:numId w:val="14"/>
        </w:numPr>
        <w:rPr>
          <w:rFonts w:asciiTheme="majorHAnsi" w:hAnsiTheme="majorHAnsi"/>
          <w:color w:val="000000" w:themeColor="text1"/>
          <w:sz w:val="28"/>
          <w:szCs w:val="28"/>
        </w:rPr>
      </w:pPr>
      <w:r w:rsidRPr="00412563">
        <w:rPr>
          <w:rFonts w:ascii="Calibri Light" w:hAnsi="Calibri Light"/>
          <w:color w:val="000000"/>
          <w:sz w:val="28"/>
          <w:szCs w:val="28"/>
        </w:rPr>
        <w:t>Default wheel alignment measure set by the OEM</w:t>
      </w:r>
    </w:p>
    <w:p w14:paraId="4A92128B" w14:textId="399536AF" w:rsidR="00A411BB" w:rsidRPr="001B2677" w:rsidRDefault="00A411BB" w:rsidP="00207A71">
      <w:pPr>
        <w:pStyle w:val="ListParagraph"/>
        <w:ind w:firstLine="360"/>
        <w:rPr>
          <w:rFonts w:asciiTheme="majorHAnsi" w:hAnsiTheme="majorHAnsi"/>
          <w:color w:val="1F4E79" w:themeColor="accent1" w:themeShade="80"/>
          <w:sz w:val="28"/>
          <w:szCs w:val="28"/>
        </w:rPr>
      </w:pPr>
      <w:r w:rsidRPr="001B2677">
        <w:rPr>
          <w:rFonts w:asciiTheme="majorHAnsi" w:hAnsiTheme="majorHAnsi"/>
          <w:color w:val="1F4E79" w:themeColor="accent1" w:themeShade="80"/>
          <w:sz w:val="28"/>
          <w:szCs w:val="28"/>
        </w:rPr>
        <w:t>(</w:t>
      </w:r>
      <w:proofErr w:type="gramStart"/>
      <w:r w:rsidR="007B6127" w:rsidRPr="001B2677">
        <w:rPr>
          <w:rFonts w:asciiTheme="majorHAnsi" w:hAnsiTheme="majorHAnsi"/>
          <w:color w:val="1F4E79" w:themeColor="accent1" w:themeShade="80"/>
          <w:sz w:val="28"/>
          <w:szCs w:val="28"/>
        </w:rPr>
        <w:t>source</w:t>
      </w:r>
      <w:proofErr w:type="gramEnd"/>
      <w:r w:rsidR="007B6127" w:rsidRPr="001B2677">
        <w:rPr>
          <w:rFonts w:asciiTheme="majorHAnsi" w:hAnsiTheme="majorHAnsi"/>
          <w:color w:val="1F4E79" w:themeColor="accent1" w:themeShade="80"/>
          <w:sz w:val="28"/>
          <w:szCs w:val="28"/>
        </w:rPr>
        <w:t>:</w:t>
      </w:r>
      <w:r w:rsidRPr="001B2677">
        <w:rPr>
          <w:rFonts w:asciiTheme="majorHAnsi" w:hAnsiTheme="majorHAnsi"/>
          <w:color w:val="1F4E79" w:themeColor="accent1" w:themeShade="80"/>
          <w:sz w:val="28"/>
          <w:szCs w:val="28"/>
        </w:rPr>
        <w:t xml:space="preserve"> EURO NCAP: section 5)</w:t>
      </w:r>
    </w:p>
    <w:p w14:paraId="60DE320A" w14:textId="3BC405A0" w:rsidR="00A411BB" w:rsidRDefault="007B6127" w:rsidP="000316AC">
      <w:pPr>
        <w:pStyle w:val="ListParagraph"/>
        <w:numPr>
          <w:ilvl w:val="0"/>
          <w:numId w:val="12"/>
        </w:numPr>
        <w:rPr>
          <w:rFonts w:asciiTheme="majorHAnsi" w:hAnsiTheme="majorHAnsi"/>
          <w:color w:val="000000" w:themeColor="text1"/>
          <w:sz w:val="28"/>
          <w:szCs w:val="28"/>
        </w:rPr>
      </w:pPr>
      <w:commentRangeStart w:id="19"/>
      <w:r w:rsidRPr="007B6127">
        <w:rPr>
          <w:rFonts w:asciiTheme="majorHAnsi" w:hAnsiTheme="majorHAnsi"/>
          <w:b/>
          <w:color w:val="000000" w:themeColor="text1"/>
          <w:sz w:val="28"/>
          <w:szCs w:val="28"/>
        </w:rPr>
        <w:t>LKA:</w:t>
      </w:r>
      <w:r>
        <w:rPr>
          <w:rFonts w:asciiTheme="majorHAnsi" w:hAnsiTheme="majorHAnsi"/>
          <w:color w:val="000000" w:themeColor="text1"/>
          <w:sz w:val="28"/>
          <w:szCs w:val="28"/>
        </w:rPr>
        <w:t xml:space="preserve"> </w:t>
      </w:r>
      <w:r w:rsidR="00ED67F1">
        <w:rPr>
          <w:rFonts w:asciiTheme="majorHAnsi" w:hAnsiTheme="majorHAnsi"/>
          <w:color w:val="000000" w:themeColor="text1"/>
          <w:sz w:val="28"/>
          <w:szCs w:val="28"/>
        </w:rPr>
        <w:t>The steering to counter lateral deviation, shall be smooth controlled manner and with minimal overshoot</w:t>
      </w:r>
      <w:r w:rsidR="009D3E42">
        <w:rPr>
          <w:rFonts w:asciiTheme="majorHAnsi" w:hAnsiTheme="majorHAnsi"/>
          <w:color w:val="000000" w:themeColor="text1"/>
          <w:sz w:val="28"/>
          <w:szCs w:val="28"/>
        </w:rPr>
        <w:t xml:space="preserve"> not more than </w:t>
      </w:r>
      <w:r w:rsidR="009D3E42" w:rsidRPr="009D3E42">
        <w:rPr>
          <w:rFonts w:asciiTheme="majorHAnsi" w:hAnsiTheme="majorHAnsi"/>
          <w:color w:val="FF0000"/>
          <w:sz w:val="28"/>
          <w:szCs w:val="28"/>
        </w:rPr>
        <w:t xml:space="preserve">xx </w:t>
      </w:r>
      <w:r w:rsidR="009D3E42">
        <w:rPr>
          <w:rFonts w:asciiTheme="majorHAnsi" w:hAnsiTheme="majorHAnsi"/>
          <w:color w:val="000000" w:themeColor="text1"/>
          <w:sz w:val="28"/>
          <w:szCs w:val="28"/>
        </w:rPr>
        <w:t>%</w:t>
      </w:r>
      <w:r w:rsidR="00ED67F1">
        <w:rPr>
          <w:rFonts w:asciiTheme="majorHAnsi" w:hAnsiTheme="majorHAnsi"/>
          <w:color w:val="000000" w:themeColor="text1"/>
          <w:sz w:val="28"/>
          <w:szCs w:val="28"/>
        </w:rPr>
        <w:t>.</w:t>
      </w:r>
    </w:p>
    <w:p w14:paraId="096A0D10" w14:textId="312D39A0" w:rsidR="00F64AD2" w:rsidRDefault="00ED67F1" w:rsidP="00C6451E">
      <w:pPr>
        <w:pStyle w:val="ListParagraph"/>
        <w:rPr>
          <w:rFonts w:asciiTheme="majorHAnsi" w:hAnsiTheme="majorHAnsi"/>
          <w:color w:val="000000" w:themeColor="text1"/>
          <w:sz w:val="28"/>
          <w:szCs w:val="28"/>
        </w:rPr>
      </w:pPr>
      <w:r w:rsidRPr="001B2677">
        <w:rPr>
          <w:rFonts w:asciiTheme="majorHAnsi" w:hAnsiTheme="majorHAnsi"/>
          <w:color w:val="1F4E79" w:themeColor="accent1" w:themeShade="80"/>
          <w:sz w:val="28"/>
          <w:szCs w:val="28"/>
        </w:rPr>
        <w:t>(</w:t>
      </w:r>
      <w:proofErr w:type="gramStart"/>
      <w:r w:rsidRPr="001B2677">
        <w:rPr>
          <w:rFonts w:asciiTheme="majorHAnsi" w:hAnsiTheme="majorHAnsi"/>
          <w:color w:val="1F4E79" w:themeColor="accent1" w:themeShade="80"/>
          <w:sz w:val="28"/>
          <w:szCs w:val="28"/>
        </w:rPr>
        <w:t>source :</w:t>
      </w:r>
      <w:proofErr w:type="gramEnd"/>
      <w:r w:rsidRPr="001B2677">
        <w:rPr>
          <w:rFonts w:asciiTheme="majorHAnsi" w:hAnsiTheme="majorHAnsi"/>
          <w:color w:val="1F4E79" w:themeColor="accent1" w:themeShade="80"/>
          <w:sz w:val="28"/>
          <w:szCs w:val="28"/>
        </w:rPr>
        <w:t xml:space="preserve"> EURO NCAP: section</w:t>
      </w:r>
      <w:r w:rsidR="007D2EA8" w:rsidRPr="001B2677">
        <w:rPr>
          <w:rFonts w:asciiTheme="majorHAnsi" w:hAnsiTheme="majorHAnsi"/>
          <w:color w:val="1F4E79" w:themeColor="accent1" w:themeShade="80"/>
          <w:sz w:val="28"/>
          <w:szCs w:val="28"/>
        </w:rPr>
        <w:t xml:space="preserve"> 6.4</w:t>
      </w:r>
      <w:r w:rsidRPr="001B2677">
        <w:rPr>
          <w:rFonts w:asciiTheme="majorHAnsi" w:hAnsiTheme="majorHAnsi"/>
          <w:color w:val="1F4E79" w:themeColor="accent1" w:themeShade="80"/>
          <w:sz w:val="28"/>
          <w:szCs w:val="28"/>
        </w:rPr>
        <w:t>)</w:t>
      </w:r>
      <w:r w:rsidR="009D3E42">
        <w:rPr>
          <w:rFonts w:asciiTheme="majorHAnsi" w:hAnsiTheme="majorHAnsi"/>
          <w:color w:val="1F4E79" w:themeColor="accent1" w:themeShade="80"/>
          <w:sz w:val="28"/>
          <w:szCs w:val="28"/>
        </w:rPr>
        <w:t xml:space="preserve"> </w:t>
      </w:r>
      <w:r w:rsidR="009D3E42" w:rsidRPr="009D3E42">
        <w:rPr>
          <w:rFonts w:asciiTheme="majorHAnsi" w:hAnsiTheme="majorHAnsi"/>
          <w:color w:val="FF0000"/>
          <w:sz w:val="28"/>
          <w:szCs w:val="28"/>
        </w:rPr>
        <w:t xml:space="preserve">(I need your help to define </w:t>
      </w:r>
      <w:r w:rsidR="00D96EDB">
        <w:rPr>
          <w:rFonts w:asciiTheme="majorHAnsi" w:hAnsiTheme="majorHAnsi"/>
          <w:color w:val="FF0000"/>
          <w:sz w:val="28"/>
          <w:szCs w:val="28"/>
        </w:rPr>
        <w:t>‘</w:t>
      </w:r>
      <w:r w:rsidR="009D3E42" w:rsidRPr="009D3E42">
        <w:rPr>
          <w:rFonts w:asciiTheme="majorHAnsi" w:hAnsiTheme="majorHAnsi"/>
          <w:color w:val="FF0000"/>
          <w:sz w:val="28"/>
          <w:szCs w:val="28"/>
        </w:rPr>
        <w:t>smooth</w:t>
      </w:r>
      <w:r w:rsidR="00D96EDB">
        <w:rPr>
          <w:rFonts w:asciiTheme="majorHAnsi" w:hAnsiTheme="majorHAnsi"/>
          <w:color w:val="FF0000"/>
          <w:sz w:val="28"/>
          <w:szCs w:val="28"/>
        </w:rPr>
        <w:t>’</w:t>
      </w:r>
      <w:r w:rsidR="009D3E42" w:rsidRPr="009D3E42">
        <w:rPr>
          <w:rFonts w:asciiTheme="majorHAnsi" w:hAnsiTheme="majorHAnsi"/>
          <w:color w:val="FF0000"/>
          <w:sz w:val="28"/>
          <w:szCs w:val="28"/>
        </w:rPr>
        <w:t>.)</w:t>
      </w:r>
      <w:commentRangeEnd w:id="19"/>
      <w:r w:rsidR="00685503">
        <w:rPr>
          <w:rStyle w:val="CommentReference"/>
        </w:rPr>
        <w:commentReference w:id="19"/>
      </w:r>
    </w:p>
    <w:p w14:paraId="1EFBA0C3" w14:textId="6537B16A" w:rsidR="00E32A49" w:rsidRDefault="00B3238A" w:rsidP="00E32A49">
      <w:pPr>
        <w:pStyle w:val="ListParagraph"/>
        <w:numPr>
          <w:ilvl w:val="0"/>
          <w:numId w:val="12"/>
        </w:numPr>
        <w:rPr>
          <w:rFonts w:asciiTheme="majorHAnsi" w:hAnsiTheme="majorHAnsi"/>
          <w:color w:val="000000" w:themeColor="text1"/>
          <w:sz w:val="28"/>
          <w:szCs w:val="28"/>
        </w:rPr>
      </w:pPr>
      <w:commentRangeStart w:id="20"/>
      <w:r w:rsidRPr="005364BF">
        <w:rPr>
          <w:rFonts w:asciiTheme="majorHAnsi" w:hAnsiTheme="majorHAnsi"/>
          <w:b/>
          <w:color w:val="000000" w:themeColor="text1"/>
          <w:sz w:val="28"/>
          <w:szCs w:val="28"/>
        </w:rPr>
        <w:t>LKA</w:t>
      </w:r>
      <w:r>
        <w:rPr>
          <w:rFonts w:asciiTheme="majorHAnsi" w:hAnsiTheme="majorHAnsi"/>
          <w:b/>
          <w:color w:val="000000" w:themeColor="text1"/>
          <w:sz w:val="28"/>
          <w:szCs w:val="28"/>
        </w:rPr>
        <w:t xml:space="preserve"> and LDWS [</w:t>
      </w:r>
      <w:r w:rsidR="00010D8B">
        <w:rPr>
          <w:rFonts w:asciiTheme="majorHAnsi" w:hAnsiTheme="majorHAnsi"/>
          <w:b/>
          <w:color w:val="000000" w:themeColor="text1"/>
          <w:sz w:val="28"/>
          <w:szCs w:val="28"/>
        </w:rPr>
        <w:t>Input</w:t>
      </w:r>
      <w:r>
        <w:rPr>
          <w:rFonts w:asciiTheme="majorHAnsi" w:hAnsiTheme="majorHAnsi"/>
          <w:b/>
          <w:color w:val="000000" w:themeColor="text1"/>
          <w:sz w:val="28"/>
          <w:szCs w:val="28"/>
        </w:rPr>
        <w:t xml:space="preserve"> Requirement]</w:t>
      </w:r>
      <w:r w:rsidR="00E32A49" w:rsidRPr="004320C6">
        <w:rPr>
          <w:rFonts w:asciiTheme="majorHAnsi" w:hAnsiTheme="majorHAnsi"/>
          <w:b/>
          <w:color w:val="000000" w:themeColor="text1"/>
          <w:sz w:val="28"/>
          <w:szCs w:val="28"/>
        </w:rPr>
        <w:t>:</w:t>
      </w:r>
      <w:r w:rsidR="00E32A49">
        <w:rPr>
          <w:rFonts w:asciiTheme="majorHAnsi" w:hAnsiTheme="majorHAnsi"/>
          <w:color w:val="000000" w:themeColor="text1"/>
          <w:sz w:val="28"/>
          <w:szCs w:val="28"/>
        </w:rPr>
        <w:t xml:space="preserve"> </w:t>
      </w:r>
      <w:r w:rsidR="00E32A49" w:rsidRPr="00E32A49">
        <w:rPr>
          <w:rFonts w:asciiTheme="majorHAnsi" w:hAnsiTheme="majorHAnsi"/>
          <w:color w:val="000000" w:themeColor="text1"/>
          <w:sz w:val="28"/>
          <w:szCs w:val="28"/>
        </w:rPr>
        <w:t>The system must have an accuracy of 0.1 km/h in longitudinal speed</w:t>
      </w:r>
    </w:p>
    <w:p w14:paraId="058FC7B7" w14:textId="77777777" w:rsidR="00E32A49" w:rsidRDefault="00E32A49" w:rsidP="00E32A49">
      <w:pPr>
        <w:pStyle w:val="ListParagraph"/>
        <w:rPr>
          <w:rFonts w:asciiTheme="majorHAnsi" w:hAnsiTheme="majorHAnsi"/>
          <w:color w:val="1F4E79" w:themeColor="accent1" w:themeShade="80"/>
          <w:sz w:val="28"/>
          <w:szCs w:val="28"/>
        </w:rPr>
      </w:pPr>
      <w:r w:rsidRPr="001B2677">
        <w:rPr>
          <w:rFonts w:asciiTheme="majorHAnsi" w:hAnsiTheme="majorHAnsi"/>
          <w:color w:val="1F4E79" w:themeColor="accent1" w:themeShade="80"/>
          <w:sz w:val="28"/>
          <w:szCs w:val="28"/>
        </w:rPr>
        <w:t>(</w:t>
      </w:r>
      <w:proofErr w:type="gramStart"/>
      <w:r w:rsidRPr="001B2677">
        <w:rPr>
          <w:rFonts w:asciiTheme="majorHAnsi" w:hAnsiTheme="majorHAnsi"/>
          <w:color w:val="1F4E79" w:themeColor="accent1" w:themeShade="80"/>
          <w:sz w:val="28"/>
          <w:szCs w:val="28"/>
        </w:rPr>
        <w:t>source :</w:t>
      </w:r>
      <w:proofErr w:type="gramEnd"/>
      <w:r w:rsidRPr="001B2677">
        <w:rPr>
          <w:rFonts w:asciiTheme="majorHAnsi" w:hAnsiTheme="majorHAnsi"/>
          <w:color w:val="1F4E79" w:themeColor="accent1" w:themeShade="80"/>
          <w:sz w:val="28"/>
          <w:szCs w:val="28"/>
        </w:rPr>
        <w:t xml:space="preserve"> EURO NCAP: section</w:t>
      </w:r>
      <w:r>
        <w:rPr>
          <w:rFonts w:asciiTheme="majorHAnsi" w:hAnsiTheme="majorHAnsi"/>
          <w:color w:val="1F4E79" w:themeColor="accent1" w:themeShade="80"/>
          <w:sz w:val="28"/>
          <w:szCs w:val="28"/>
        </w:rPr>
        <w:t>4.3</w:t>
      </w:r>
      <w:r w:rsidRPr="001B2677">
        <w:rPr>
          <w:rFonts w:asciiTheme="majorHAnsi" w:hAnsiTheme="majorHAnsi"/>
          <w:color w:val="1F4E79" w:themeColor="accent1" w:themeShade="80"/>
          <w:sz w:val="28"/>
          <w:szCs w:val="28"/>
        </w:rPr>
        <w:t>)</w:t>
      </w:r>
    </w:p>
    <w:p w14:paraId="7CFFCA69" w14:textId="5F6BDAE6" w:rsidR="00E32A49" w:rsidRPr="00E32A49" w:rsidRDefault="001F2BD3" w:rsidP="00E32A49">
      <w:pPr>
        <w:pStyle w:val="ListParagraph"/>
        <w:numPr>
          <w:ilvl w:val="0"/>
          <w:numId w:val="12"/>
        </w:numPr>
        <w:rPr>
          <w:rFonts w:asciiTheme="majorHAnsi" w:hAnsiTheme="majorHAnsi"/>
          <w:color w:val="000000" w:themeColor="text1"/>
          <w:sz w:val="28"/>
          <w:szCs w:val="28"/>
        </w:rPr>
      </w:pPr>
      <w:r w:rsidRPr="005364BF">
        <w:rPr>
          <w:rFonts w:asciiTheme="majorHAnsi" w:hAnsiTheme="majorHAnsi"/>
          <w:b/>
          <w:color w:val="000000" w:themeColor="text1"/>
          <w:sz w:val="28"/>
          <w:szCs w:val="28"/>
        </w:rPr>
        <w:t>LKA</w:t>
      </w:r>
      <w:r w:rsidR="00010D8B">
        <w:rPr>
          <w:rFonts w:asciiTheme="majorHAnsi" w:hAnsiTheme="majorHAnsi"/>
          <w:b/>
          <w:color w:val="000000" w:themeColor="text1"/>
          <w:sz w:val="28"/>
          <w:szCs w:val="28"/>
        </w:rPr>
        <w:t xml:space="preserve"> and LDWS [Input</w:t>
      </w:r>
      <w:r>
        <w:rPr>
          <w:rFonts w:asciiTheme="majorHAnsi" w:hAnsiTheme="majorHAnsi"/>
          <w:b/>
          <w:color w:val="000000" w:themeColor="text1"/>
          <w:sz w:val="28"/>
          <w:szCs w:val="28"/>
        </w:rPr>
        <w:t xml:space="preserve"> Requirement]</w:t>
      </w:r>
      <w:r w:rsidR="00B3238A" w:rsidRPr="005364BF">
        <w:rPr>
          <w:rFonts w:asciiTheme="majorHAnsi" w:hAnsiTheme="majorHAnsi"/>
          <w:b/>
          <w:color w:val="000000" w:themeColor="text1"/>
          <w:sz w:val="28"/>
          <w:szCs w:val="28"/>
        </w:rPr>
        <w:t>:</w:t>
      </w:r>
      <w:r w:rsidR="00B3238A">
        <w:rPr>
          <w:rFonts w:asciiTheme="majorHAnsi" w:hAnsiTheme="majorHAnsi"/>
          <w:color w:val="000000" w:themeColor="text1"/>
          <w:sz w:val="28"/>
          <w:szCs w:val="28"/>
        </w:rPr>
        <w:t xml:space="preserve"> </w:t>
      </w:r>
      <w:r w:rsidR="00E32A49">
        <w:rPr>
          <w:rFonts w:ascii="Calibri Light" w:hAnsi="Calibri Light"/>
          <w:color w:val="000000"/>
          <w:sz w:val="28"/>
          <w:szCs w:val="28"/>
        </w:rPr>
        <w:t xml:space="preserve">The system must have an accuracy of 0.03m in longitudinal and lateral position. </w:t>
      </w:r>
    </w:p>
    <w:p w14:paraId="2AF9799C" w14:textId="0917FD6A" w:rsidR="00E32A49" w:rsidRDefault="00E32A49" w:rsidP="00E32A49">
      <w:pPr>
        <w:pStyle w:val="ListParagraph"/>
        <w:rPr>
          <w:rFonts w:asciiTheme="majorHAnsi" w:hAnsiTheme="majorHAnsi"/>
          <w:color w:val="000000" w:themeColor="text1"/>
          <w:sz w:val="28"/>
          <w:szCs w:val="28"/>
        </w:rPr>
      </w:pPr>
      <w:r w:rsidRPr="001B2677">
        <w:rPr>
          <w:rFonts w:asciiTheme="majorHAnsi" w:hAnsiTheme="majorHAnsi"/>
          <w:color w:val="1F4E79" w:themeColor="accent1" w:themeShade="80"/>
          <w:sz w:val="28"/>
          <w:szCs w:val="28"/>
        </w:rPr>
        <w:t>(</w:t>
      </w:r>
      <w:proofErr w:type="gramStart"/>
      <w:r w:rsidRPr="001B2677">
        <w:rPr>
          <w:rFonts w:asciiTheme="majorHAnsi" w:hAnsiTheme="majorHAnsi"/>
          <w:color w:val="1F4E79" w:themeColor="accent1" w:themeShade="80"/>
          <w:sz w:val="28"/>
          <w:szCs w:val="28"/>
        </w:rPr>
        <w:t>source :</w:t>
      </w:r>
      <w:proofErr w:type="gramEnd"/>
      <w:r w:rsidRPr="001B2677">
        <w:rPr>
          <w:rFonts w:asciiTheme="majorHAnsi" w:hAnsiTheme="majorHAnsi"/>
          <w:color w:val="1F4E79" w:themeColor="accent1" w:themeShade="80"/>
          <w:sz w:val="28"/>
          <w:szCs w:val="28"/>
        </w:rPr>
        <w:t xml:space="preserve"> EURO NCAP: section</w:t>
      </w:r>
      <w:r>
        <w:rPr>
          <w:rFonts w:asciiTheme="majorHAnsi" w:hAnsiTheme="majorHAnsi"/>
          <w:color w:val="1F4E79" w:themeColor="accent1" w:themeShade="80"/>
          <w:sz w:val="28"/>
          <w:szCs w:val="28"/>
        </w:rPr>
        <w:t>4.3</w:t>
      </w:r>
      <w:r w:rsidRPr="001B2677">
        <w:rPr>
          <w:rFonts w:asciiTheme="majorHAnsi" w:hAnsiTheme="majorHAnsi"/>
          <w:color w:val="1F4E79" w:themeColor="accent1" w:themeShade="80"/>
          <w:sz w:val="28"/>
          <w:szCs w:val="28"/>
        </w:rPr>
        <w:t>)</w:t>
      </w:r>
    </w:p>
    <w:p w14:paraId="77ED5FCA" w14:textId="3A36BD47" w:rsidR="00E32A49" w:rsidRPr="00155B43" w:rsidRDefault="001F2BD3" w:rsidP="00E32A49">
      <w:pPr>
        <w:pStyle w:val="ListParagraph"/>
        <w:numPr>
          <w:ilvl w:val="0"/>
          <w:numId w:val="12"/>
        </w:numPr>
        <w:rPr>
          <w:rFonts w:asciiTheme="majorHAnsi" w:hAnsiTheme="majorHAnsi"/>
          <w:color w:val="000000" w:themeColor="text1"/>
          <w:sz w:val="28"/>
          <w:szCs w:val="28"/>
        </w:rPr>
      </w:pPr>
      <w:r w:rsidRPr="005364BF">
        <w:rPr>
          <w:rFonts w:asciiTheme="majorHAnsi" w:hAnsiTheme="majorHAnsi"/>
          <w:b/>
          <w:color w:val="000000" w:themeColor="text1"/>
          <w:sz w:val="28"/>
          <w:szCs w:val="28"/>
        </w:rPr>
        <w:t>LKA</w:t>
      </w:r>
      <w:r>
        <w:rPr>
          <w:rFonts w:asciiTheme="majorHAnsi" w:hAnsiTheme="majorHAnsi"/>
          <w:b/>
          <w:color w:val="000000" w:themeColor="text1"/>
          <w:sz w:val="28"/>
          <w:szCs w:val="28"/>
        </w:rPr>
        <w:t xml:space="preserve"> and LDWS [Input Requirement]</w:t>
      </w:r>
      <w:r w:rsidRPr="004320C6">
        <w:rPr>
          <w:rFonts w:asciiTheme="majorHAnsi" w:hAnsiTheme="majorHAnsi"/>
          <w:b/>
          <w:color w:val="000000" w:themeColor="text1"/>
          <w:sz w:val="28"/>
          <w:szCs w:val="28"/>
        </w:rPr>
        <w:t>:</w:t>
      </w:r>
      <w:r w:rsidR="00B3238A">
        <w:rPr>
          <w:rFonts w:asciiTheme="majorHAnsi" w:hAnsiTheme="majorHAnsi"/>
          <w:color w:val="000000" w:themeColor="text1"/>
          <w:sz w:val="28"/>
          <w:szCs w:val="28"/>
        </w:rPr>
        <w:t xml:space="preserve"> </w:t>
      </w:r>
      <w:r w:rsidR="00E32A49">
        <w:rPr>
          <w:rFonts w:ascii="Calibri Light" w:hAnsi="Calibri Light"/>
          <w:color w:val="000000"/>
          <w:sz w:val="28"/>
          <w:szCs w:val="28"/>
        </w:rPr>
        <w:t>The system must have an accuracy of 0.1 degrees in heading angle</w:t>
      </w:r>
    </w:p>
    <w:p w14:paraId="75174CD0" w14:textId="63E5D01F" w:rsidR="00155B43" w:rsidRDefault="00155B43" w:rsidP="00155B43">
      <w:pPr>
        <w:pStyle w:val="ListParagraph"/>
        <w:rPr>
          <w:rFonts w:asciiTheme="majorHAnsi" w:hAnsiTheme="majorHAnsi"/>
          <w:color w:val="000000" w:themeColor="text1"/>
          <w:sz w:val="28"/>
          <w:szCs w:val="28"/>
        </w:rPr>
      </w:pPr>
      <w:r w:rsidRPr="001B2677">
        <w:rPr>
          <w:rFonts w:asciiTheme="majorHAnsi" w:hAnsiTheme="majorHAnsi"/>
          <w:color w:val="1F4E79" w:themeColor="accent1" w:themeShade="80"/>
          <w:sz w:val="28"/>
          <w:szCs w:val="28"/>
        </w:rPr>
        <w:lastRenderedPageBreak/>
        <w:t>(</w:t>
      </w:r>
      <w:proofErr w:type="gramStart"/>
      <w:r w:rsidRPr="001B2677">
        <w:rPr>
          <w:rFonts w:asciiTheme="majorHAnsi" w:hAnsiTheme="majorHAnsi"/>
          <w:color w:val="1F4E79" w:themeColor="accent1" w:themeShade="80"/>
          <w:sz w:val="28"/>
          <w:szCs w:val="28"/>
        </w:rPr>
        <w:t>source :</w:t>
      </w:r>
      <w:proofErr w:type="gramEnd"/>
      <w:r w:rsidRPr="001B2677">
        <w:rPr>
          <w:rFonts w:asciiTheme="majorHAnsi" w:hAnsiTheme="majorHAnsi"/>
          <w:color w:val="1F4E79" w:themeColor="accent1" w:themeShade="80"/>
          <w:sz w:val="28"/>
          <w:szCs w:val="28"/>
        </w:rPr>
        <w:t xml:space="preserve"> EURO NCAP: section</w:t>
      </w:r>
      <w:r>
        <w:rPr>
          <w:rFonts w:asciiTheme="majorHAnsi" w:hAnsiTheme="majorHAnsi"/>
          <w:color w:val="1F4E79" w:themeColor="accent1" w:themeShade="80"/>
          <w:sz w:val="28"/>
          <w:szCs w:val="28"/>
        </w:rPr>
        <w:t>4.3</w:t>
      </w:r>
      <w:r w:rsidRPr="001B2677">
        <w:rPr>
          <w:rFonts w:asciiTheme="majorHAnsi" w:hAnsiTheme="majorHAnsi"/>
          <w:color w:val="1F4E79" w:themeColor="accent1" w:themeShade="80"/>
          <w:sz w:val="28"/>
          <w:szCs w:val="28"/>
        </w:rPr>
        <w:t>)</w:t>
      </w:r>
    </w:p>
    <w:p w14:paraId="72FA43A0" w14:textId="458F34F8" w:rsidR="00E32A49" w:rsidRPr="00B3238A" w:rsidRDefault="001F2BD3" w:rsidP="00E32A49">
      <w:pPr>
        <w:pStyle w:val="ListParagraph"/>
        <w:numPr>
          <w:ilvl w:val="0"/>
          <w:numId w:val="12"/>
        </w:numPr>
        <w:rPr>
          <w:rFonts w:asciiTheme="majorHAnsi" w:hAnsiTheme="majorHAnsi"/>
          <w:color w:val="000000" w:themeColor="text1"/>
          <w:sz w:val="28"/>
          <w:szCs w:val="28"/>
        </w:rPr>
      </w:pPr>
      <w:r w:rsidRPr="005364BF">
        <w:rPr>
          <w:rFonts w:asciiTheme="majorHAnsi" w:hAnsiTheme="majorHAnsi"/>
          <w:b/>
          <w:color w:val="000000" w:themeColor="text1"/>
          <w:sz w:val="28"/>
          <w:szCs w:val="28"/>
        </w:rPr>
        <w:t>LKA</w:t>
      </w:r>
      <w:r>
        <w:rPr>
          <w:rFonts w:asciiTheme="majorHAnsi" w:hAnsiTheme="majorHAnsi"/>
          <w:b/>
          <w:color w:val="000000" w:themeColor="text1"/>
          <w:sz w:val="28"/>
          <w:szCs w:val="28"/>
        </w:rPr>
        <w:t xml:space="preserve"> and LDWS [Input Requirement]</w:t>
      </w:r>
      <w:r w:rsidRPr="004320C6">
        <w:rPr>
          <w:rFonts w:asciiTheme="majorHAnsi" w:hAnsiTheme="majorHAnsi"/>
          <w:b/>
          <w:color w:val="000000" w:themeColor="text1"/>
          <w:sz w:val="28"/>
          <w:szCs w:val="28"/>
        </w:rPr>
        <w:t>:</w:t>
      </w:r>
      <w:r w:rsidR="00B3238A">
        <w:rPr>
          <w:rFonts w:asciiTheme="majorHAnsi" w:hAnsiTheme="majorHAnsi"/>
          <w:color w:val="000000" w:themeColor="text1"/>
          <w:sz w:val="28"/>
          <w:szCs w:val="28"/>
        </w:rPr>
        <w:t xml:space="preserve"> </w:t>
      </w:r>
      <w:r w:rsidR="00155B43">
        <w:rPr>
          <w:rFonts w:ascii="Calibri Light" w:hAnsi="Calibri Light"/>
          <w:color w:val="000000"/>
          <w:sz w:val="28"/>
          <w:szCs w:val="28"/>
        </w:rPr>
        <w:t xml:space="preserve">The system must have an accuracy of 0.1 </w:t>
      </w:r>
      <w:proofErr w:type="spellStart"/>
      <w:r w:rsidR="00155B43">
        <w:rPr>
          <w:rFonts w:ascii="Calibri Light" w:hAnsi="Calibri Light"/>
          <w:color w:val="000000"/>
          <w:sz w:val="28"/>
          <w:szCs w:val="28"/>
        </w:rPr>
        <w:t>deg</w:t>
      </w:r>
      <w:proofErr w:type="spellEnd"/>
      <w:r w:rsidR="00155B43">
        <w:rPr>
          <w:rFonts w:ascii="Calibri Light" w:hAnsi="Calibri Light"/>
          <w:color w:val="000000"/>
          <w:sz w:val="28"/>
          <w:szCs w:val="28"/>
        </w:rPr>
        <w:t>/sec in yaw rate</w:t>
      </w:r>
    </w:p>
    <w:p w14:paraId="0B3A7C0F" w14:textId="77777777" w:rsidR="00B3238A" w:rsidRDefault="00B3238A" w:rsidP="00B3238A">
      <w:pPr>
        <w:pStyle w:val="ListParagraph"/>
        <w:rPr>
          <w:rFonts w:asciiTheme="majorHAnsi" w:hAnsiTheme="majorHAnsi"/>
          <w:color w:val="000000" w:themeColor="text1"/>
          <w:sz w:val="28"/>
          <w:szCs w:val="28"/>
        </w:rPr>
      </w:pPr>
      <w:r w:rsidRPr="001B2677">
        <w:rPr>
          <w:rFonts w:asciiTheme="majorHAnsi" w:hAnsiTheme="majorHAnsi"/>
          <w:color w:val="1F4E79" w:themeColor="accent1" w:themeShade="80"/>
          <w:sz w:val="28"/>
          <w:szCs w:val="28"/>
        </w:rPr>
        <w:t>(</w:t>
      </w:r>
      <w:proofErr w:type="gramStart"/>
      <w:r w:rsidRPr="001B2677">
        <w:rPr>
          <w:rFonts w:asciiTheme="majorHAnsi" w:hAnsiTheme="majorHAnsi"/>
          <w:color w:val="1F4E79" w:themeColor="accent1" w:themeShade="80"/>
          <w:sz w:val="28"/>
          <w:szCs w:val="28"/>
        </w:rPr>
        <w:t>source :</w:t>
      </w:r>
      <w:proofErr w:type="gramEnd"/>
      <w:r w:rsidRPr="001B2677">
        <w:rPr>
          <w:rFonts w:asciiTheme="majorHAnsi" w:hAnsiTheme="majorHAnsi"/>
          <w:color w:val="1F4E79" w:themeColor="accent1" w:themeShade="80"/>
          <w:sz w:val="28"/>
          <w:szCs w:val="28"/>
        </w:rPr>
        <w:t xml:space="preserve"> EURO NCAP: section</w:t>
      </w:r>
      <w:r>
        <w:rPr>
          <w:rFonts w:asciiTheme="majorHAnsi" w:hAnsiTheme="majorHAnsi"/>
          <w:color w:val="1F4E79" w:themeColor="accent1" w:themeShade="80"/>
          <w:sz w:val="28"/>
          <w:szCs w:val="28"/>
        </w:rPr>
        <w:t>4.3</w:t>
      </w:r>
      <w:r w:rsidRPr="001B2677">
        <w:rPr>
          <w:rFonts w:asciiTheme="majorHAnsi" w:hAnsiTheme="majorHAnsi"/>
          <w:color w:val="1F4E79" w:themeColor="accent1" w:themeShade="80"/>
          <w:sz w:val="28"/>
          <w:szCs w:val="28"/>
        </w:rPr>
        <w:t>)</w:t>
      </w:r>
    </w:p>
    <w:p w14:paraId="305694B7" w14:textId="21EFE9E2" w:rsidR="00E32A49" w:rsidRPr="00B3238A" w:rsidRDefault="001F2BD3" w:rsidP="00E32A49">
      <w:pPr>
        <w:pStyle w:val="ListParagraph"/>
        <w:numPr>
          <w:ilvl w:val="0"/>
          <w:numId w:val="12"/>
        </w:numPr>
        <w:rPr>
          <w:rFonts w:asciiTheme="majorHAnsi" w:hAnsiTheme="majorHAnsi"/>
          <w:color w:val="000000" w:themeColor="text1"/>
          <w:sz w:val="28"/>
          <w:szCs w:val="28"/>
        </w:rPr>
      </w:pPr>
      <w:r w:rsidRPr="005364BF">
        <w:rPr>
          <w:rFonts w:asciiTheme="majorHAnsi" w:hAnsiTheme="majorHAnsi"/>
          <w:b/>
          <w:color w:val="000000" w:themeColor="text1"/>
          <w:sz w:val="28"/>
          <w:szCs w:val="28"/>
        </w:rPr>
        <w:t>LKA</w:t>
      </w:r>
      <w:r>
        <w:rPr>
          <w:rFonts w:asciiTheme="majorHAnsi" w:hAnsiTheme="majorHAnsi"/>
          <w:b/>
          <w:color w:val="000000" w:themeColor="text1"/>
          <w:sz w:val="28"/>
          <w:szCs w:val="28"/>
        </w:rPr>
        <w:t xml:space="preserve"> and LDWS [Input Requirement]</w:t>
      </w:r>
      <w:r w:rsidRPr="004320C6">
        <w:rPr>
          <w:rFonts w:asciiTheme="majorHAnsi" w:hAnsiTheme="majorHAnsi"/>
          <w:b/>
          <w:color w:val="000000" w:themeColor="text1"/>
          <w:sz w:val="28"/>
          <w:szCs w:val="28"/>
        </w:rPr>
        <w:t>:</w:t>
      </w:r>
      <w:r w:rsidR="00B3238A">
        <w:rPr>
          <w:rFonts w:asciiTheme="majorHAnsi" w:hAnsiTheme="majorHAnsi"/>
          <w:color w:val="000000" w:themeColor="text1"/>
          <w:sz w:val="28"/>
          <w:szCs w:val="28"/>
        </w:rPr>
        <w:t xml:space="preserve"> </w:t>
      </w:r>
      <w:r w:rsidR="00B3238A">
        <w:rPr>
          <w:rFonts w:ascii="Calibri Light" w:hAnsi="Calibri Light"/>
          <w:color w:val="000000"/>
          <w:sz w:val="28"/>
          <w:szCs w:val="28"/>
        </w:rPr>
        <w:t>The system must have an accuracy of 0.1 m/sec2 in longitudinal acceleration</w:t>
      </w:r>
    </w:p>
    <w:p w14:paraId="43493C63" w14:textId="77777777" w:rsidR="00B3238A" w:rsidRDefault="00B3238A" w:rsidP="00B3238A">
      <w:pPr>
        <w:pStyle w:val="ListParagraph"/>
        <w:rPr>
          <w:rFonts w:asciiTheme="majorHAnsi" w:hAnsiTheme="majorHAnsi"/>
          <w:color w:val="000000" w:themeColor="text1"/>
          <w:sz w:val="28"/>
          <w:szCs w:val="28"/>
        </w:rPr>
      </w:pPr>
      <w:r w:rsidRPr="001B2677">
        <w:rPr>
          <w:rFonts w:asciiTheme="majorHAnsi" w:hAnsiTheme="majorHAnsi"/>
          <w:color w:val="1F4E79" w:themeColor="accent1" w:themeShade="80"/>
          <w:sz w:val="28"/>
          <w:szCs w:val="28"/>
        </w:rPr>
        <w:t>(</w:t>
      </w:r>
      <w:proofErr w:type="gramStart"/>
      <w:r w:rsidRPr="001B2677">
        <w:rPr>
          <w:rFonts w:asciiTheme="majorHAnsi" w:hAnsiTheme="majorHAnsi"/>
          <w:color w:val="1F4E79" w:themeColor="accent1" w:themeShade="80"/>
          <w:sz w:val="28"/>
          <w:szCs w:val="28"/>
        </w:rPr>
        <w:t>source :</w:t>
      </w:r>
      <w:proofErr w:type="gramEnd"/>
      <w:r w:rsidRPr="001B2677">
        <w:rPr>
          <w:rFonts w:asciiTheme="majorHAnsi" w:hAnsiTheme="majorHAnsi"/>
          <w:color w:val="1F4E79" w:themeColor="accent1" w:themeShade="80"/>
          <w:sz w:val="28"/>
          <w:szCs w:val="28"/>
        </w:rPr>
        <w:t xml:space="preserve"> EURO NCAP: section</w:t>
      </w:r>
      <w:r>
        <w:rPr>
          <w:rFonts w:asciiTheme="majorHAnsi" w:hAnsiTheme="majorHAnsi"/>
          <w:color w:val="1F4E79" w:themeColor="accent1" w:themeShade="80"/>
          <w:sz w:val="28"/>
          <w:szCs w:val="28"/>
        </w:rPr>
        <w:t>4.3</w:t>
      </w:r>
      <w:r w:rsidRPr="001B2677">
        <w:rPr>
          <w:rFonts w:asciiTheme="majorHAnsi" w:hAnsiTheme="majorHAnsi"/>
          <w:color w:val="1F4E79" w:themeColor="accent1" w:themeShade="80"/>
          <w:sz w:val="28"/>
          <w:szCs w:val="28"/>
        </w:rPr>
        <w:t>)</w:t>
      </w:r>
    </w:p>
    <w:p w14:paraId="249B92F5" w14:textId="0BEC4A23" w:rsidR="00B3238A" w:rsidRPr="00B3238A" w:rsidRDefault="001F2BD3" w:rsidP="00E32A49">
      <w:pPr>
        <w:pStyle w:val="ListParagraph"/>
        <w:numPr>
          <w:ilvl w:val="0"/>
          <w:numId w:val="12"/>
        </w:numPr>
        <w:rPr>
          <w:rFonts w:asciiTheme="majorHAnsi" w:hAnsiTheme="majorHAnsi"/>
          <w:color w:val="000000" w:themeColor="text1"/>
          <w:sz w:val="28"/>
          <w:szCs w:val="28"/>
        </w:rPr>
      </w:pPr>
      <w:r w:rsidRPr="005364BF">
        <w:rPr>
          <w:rFonts w:asciiTheme="majorHAnsi" w:hAnsiTheme="majorHAnsi"/>
          <w:b/>
          <w:color w:val="000000" w:themeColor="text1"/>
          <w:sz w:val="28"/>
          <w:szCs w:val="28"/>
        </w:rPr>
        <w:t>LKA</w:t>
      </w:r>
      <w:r>
        <w:rPr>
          <w:rFonts w:asciiTheme="majorHAnsi" w:hAnsiTheme="majorHAnsi"/>
          <w:b/>
          <w:color w:val="000000" w:themeColor="text1"/>
          <w:sz w:val="28"/>
          <w:szCs w:val="28"/>
        </w:rPr>
        <w:t xml:space="preserve"> and LDWS [Input Requirement]</w:t>
      </w:r>
      <w:r w:rsidRPr="004320C6">
        <w:rPr>
          <w:rFonts w:asciiTheme="majorHAnsi" w:hAnsiTheme="majorHAnsi"/>
          <w:b/>
          <w:color w:val="000000" w:themeColor="text1"/>
          <w:sz w:val="28"/>
          <w:szCs w:val="28"/>
        </w:rPr>
        <w:t>:</w:t>
      </w:r>
      <w:r w:rsidR="00B3238A">
        <w:rPr>
          <w:rFonts w:ascii="Calibri Light" w:hAnsi="Calibri Light"/>
          <w:color w:val="000000"/>
          <w:sz w:val="28"/>
          <w:szCs w:val="28"/>
        </w:rPr>
        <w:t xml:space="preserve"> The system must have an accuracy of 1 </w:t>
      </w:r>
      <w:proofErr w:type="spellStart"/>
      <w:r w:rsidR="00B3238A">
        <w:rPr>
          <w:rFonts w:ascii="Calibri Light" w:hAnsi="Calibri Light"/>
          <w:color w:val="000000"/>
          <w:sz w:val="28"/>
          <w:szCs w:val="28"/>
        </w:rPr>
        <w:t>deg</w:t>
      </w:r>
      <w:proofErr w:type="spellEnd"/>
      <w:r w:rsidR="00B3238A">
        <w:rPr>
          <w:rFonts w:ascii="Calibri Light" w:hAnsi="Calibri Light"/>
          <w:color w:val="000000"/>
          <w:sz w:val="28"/>
          <w:szCs w:val="28"/>
        </w:rPr>
        <w:t>/sec in steering wheel velocity</w:t>
      </w:r>
    </w:p>
    <w:p w14:paraId="6B9E6DF1" w14:textId="05373371" w:rsidR="00B3238A" w:rsidRDefault="00B3238A" w:rsidP="00B3238A">
      <w:pPr>
        <w:pStyle w:val="ListParagraph"/>
        <w:rPr>
          <w:rFonts w:asciiTheme="majorHAnsi" w:hAnsiTheme="majorHAnsi"/>
          <w:color w:val="1F4E79" w:themeColor="accent1" w:themeShade="80"/>
          <w:sz w:val="28"/>
          <w:szCs w:val="28"/>
        </w:rPr>
      </w:pPr>
      <w:r w:rsidRPr="001B2677">
        <w:rPr>
          <w:rFonts w:asciiTheme="majorHAnsi" w:hAnsiTheme="majorHAnsi"/>
          <w:color w:val="1F4E79" w:themeColor="accent1" w:themeShade="80"/>
          <w:sz w:val="28"/>
          <w:szCs w:val="28"/>
        </w:rPr>
        <w:t>(</w:t>
      </w:r>
      <w:proofErr w:type="gramStart"/>
      <w:r w:rsidRPr="001B2677">
        <w:rPr>
          <w:rFonts w:asciiTheme="majorHAnsi" w:hAnsiTheme="majorHAnsi"/>
          <w:color w:val="1F4E79" w:themeColor="accent1" w:themeShade="80"/>
          <w:sz w:val="28"/>
          <w:szCs w:val="28"/>
        </w:rPr>
        <w:t>source :</w:t>
      </w:r>
      <w:proofErr w:type="gramEnd"/>
      <w:r w:rsidRPr="001B2677">
        <w:rPr>
          <w:rFonts w:asciiTheme="majorHAnsi" w:hAnsiTheme="majorHAnsi"/>
          <w:color w:val="1F4E79" w:themeColor="accent1" w:themeShade="80"/>
          <w:sz w:val="28"/>
          <w:szCs w:val="28"/>
        </w:rPr>
        <w:t xml:space="preserve"> EURO NCAP: section</w:t>
      </w:r>
      <w:r>
        <w:rPr>
          <w:rFonts w:asciiTheme="majorHAnsi" w:hAnsiTheme="majorHAnsi"/>
          <w:color w:val="1F4E79" w:themeColor="accent1" w:themeShade="80"/>
          <w:sz w:val="28"/>
          <w:szCs w:val="28"/>
        </w:rPr>
        <w:t>4.3</w:t>
      </w:r>
      <w:r w:rsidRPr="001B2677">
        <w:rPr>
          <w:rFonts w:asciiTheme="majorHAnsi" w:hAnsiTheme="majorHAnsi"/>
          <w:color w:val="1F4E79" w:themeColor="accent1" w:themeShade="80"/>
          <w:sz w:val="28"/>
          <w:szCs w:val="28"/>
        </w:rPr>
        <w:t>)</w:t>
      </w:r>
      <w:commentRangeEnd w:id="20"/>
      <w:r w:rsidR="00B74413">
        <w:rPr>
          <w:rStyle w:val="CommentReference"/>
        </w:rPr>
        <w:commentReference w:id="20"/>
      </w:r>
    </w:p>
    <w:p w14:paraId="7D1C5569" w14:textId="77777777" w:rsidR="00B84354" w:rsidRDefault="00B84354" w:rsidP="00B84354">
      <w:pPr>
        <w:pStyle w:val="ListParagraph"/>
        <w:numPr>
          <w:ilvl w:val="0"/>
          <w:numId w:val="12"/>
        </w:numPr>
        <w:rPr>
          <w:rFonts w:asciiTheme="majorHAnsi" w:hAnsiTheme="majorHAnsi"/>
          <w:color w:val="000000" w:themeColor="text1"/>
          <w:sz w:val="28"/>
          <w:szCs w:val="28"/>
        </w:rPr>
      </w:pPr>
      <w:r w:rsidRPr="004320C6">
        <w:rPr>
          <w:rFonts w:asciiTheme="majorHAnsi" w:hAnsiTheme="majorHAnsi"/>
          <w:b/>
          <w:color w:val="000000" w:themeColor="text1"/>
          <w:sz w:val="28"/>
          <w:szCs w:val="28"/>
        </w:rPr>
        <w:t>LKA:</w:t>
      </w:r>
      <w:r>
        <w:rPr>
          <w:rFonts w:asciiTheme="majorHAnsi" w:hAnsiTheme="majorHAnsi"/>
          <w:color w:val="000000" w:themeColor="text1"/>
          <w:sz w:val="28"/>
          <w:szCs w:val="28"/>
        </w:rPr>
        <w:t xml:space="preserve"> LKA shall make sure the driver remains in control at all times (as long as LKA active).</w:t>
      </w:r>
    </w:p>
    <w:p w14:paraId="4305A73D" w14:textId="77777777" w:rsidR="00B84354" w:rsidRPr="001B2677" w:rsidRDefault="00B84354" w:rsidP="00B84354">
      <w:pPr>
        <w:pStyle w:val="ListParagraph"/>
        <w:rPr>
          <w:rFonts w:asciiTheme="majorHAnsi" w:hAnsiTheme="majorHAnsi"/>
          <w:color w:val="1F4E79" w:themeColor="accent1" w:themeShade="80"/>
          <w:sz w:val="28"/>
          <w:szCs w:val="28"/>
        </w:rPr>
      </w:pPr>
      <w:r w:rsidRPr="001B2677">
        <w:rPr>
          <w:rFonts w:asciiTheme="majorHAnsi" w:hAnsiTheme="majorHAnsi"/>
          <w:color w:val="1F4E79" w:themeColor="accent1" w:themeShade="80"/>
          <w:sz w:val="28"/>
          <w:szCs w:val="28"/>
        </w:rPr>
        <w:t>(</w:t>
      </w:r>
      <w:proofErr w:type="gramStart"/>
      <w:r w:rsidRPr="001B2677">
        <w:rPr>
          <w:rFonts w:asciiTheme="majorHAnsi" w:hAnsiTheme="majorHAnsi"/>
          <w:color w:val="1F4E79" w:themeColor="accent1" w:themeShade="80"/>
          <w:sz w:val="28"/>
          <w:szCs w:val="28"/>
        </w:rPr>
        <w:t>source :</w:t>
      </w:r>
      <w:proofErr w:type="gramEnd"/>
      <w:r w:rsidRPr="001B2677">
        <w:rPr>
          <w:rFonts w:asciiTheme="majorHAnsi" w:hAnsiTheme="majorHAnsi"/>
          <w:color w:val="1F4E79" w:themeColor="accent1" w:themeShade="80"/>
          <w:sz w:val="28"/>
          <w:szCs w:val="28"/>
        </w:rPr>
        <w:t xml:space="preserve"> EURO NCAP: section1)</w:t>
      </w:r>
    </w:p>
    <w:p w14:paraId="7A25CEBB" w14:textId="560B4738" w:rsidR="00B22B86" w:rsidRPr="004320C6" w:rsidRDefault="00B84354" w:rsidP="008E520F">
      <w:pPr>
        <w:pStyle w:val="ListParagraph"/>
        <w:rPr>
          <w:b/>
        </w:rPr>
      </w:pPr>
      <w:r>
        <w:rPr>
          <w:b/>
        </w:rPr>
        <w:t>__</w:t>
      </w:r>
      <w:r w:rsidR="00CC48CB">
        <w:rPr>
          <w:b/>
        </w:rPr>
        <w:t>_________________________________________________</w:t>
      </w:r>
      <w:r>
        <w:rPr>
          <w:b/>
        </w:rPr>
        <w:t>_________________________</w:t>
      </w:r>
    </w:p>
    <w:p w14:paraId="116CB169" w14:textId="77777777" w:rsidR="004320C6" w:rsidRDefault="004320C6" w:rsidP="008E520F">
      <w:pPr>
        <w:pStyle w:val="ListParagraph"/>
      </w:pPr>
    </w:p>
    <w:p w14:paraId="27BFA818" w14:textId="524B711D" w:rsidR="00B84354" w:rsidRPr="00B84354" w:rsidRDefault="00B84354" w:rsidP="00742411">
      <w:pPr>
        <w:ind w:firstLine="360"/>
        <w:rPr>
          <w:rFonts w:asciiTheme="majorHAnsi" w:eastAsiaTheme="majorEastAsia" w:hAnsiTheme="majorHAnsi" w:cstheme="majorBidi"/>
          <w:b/>
          <w:color w:val="000000" w:themeColor="text1"/>
          <w:sz w:val="28"/>
          <w:szCs w:val="28"/>
        </w:rPr>
      </w:pPr>
      <w:r w:rsidRPr="00B84354">
        <w:rPr>
          <w:rFonts w:asciiTheme="majorHAnsi" w:eastAsiaTheme="majorEastAsia" w:hAnsiTheme="majorHAnsi" w:cstheme="majorBidi"/>
          <w:b/>
          <w:color w:val="000000" w:themeColor="text1"/>
          <w:sz w:val="28"/>
          <w:szCs w:val="28"/>
        </w:rPr>
        <w:t>Less important requirements for the moment:</w:t>
      </w:r>
    </w:p>
    <w:p w14:paraId="34157D66" w14:textId="34EA9EA9" w:rsidR="0028732E" w:rsidRPr="0028732E" w:rsidRDefault="0028732E" w:rsidP="00302250">
      <w:pPr>
        <w:pStyle w:val="ListParagraph"/>
        <w:numPr>
          <w:ilvl w:val="0"/>
          <w:numId w:val="12"/>
        </w:numPr>
        <w:rPr>
          <w:rFonts w:asciiTheme="majorHAnsi" w:hAnsiTheme="majorHAnsi"/>
          <w:color w:val="000000" w:themeColor="text1"/>
          <w:sz w:val="28"/>
          <w:szCs w:val="28"/>
        </w:rPr>
      </w:pPr>
      <w:commentRangeStart w:id="21"/>
      <w:r w:rsidRPr="0028732E">
        <w:rPr>
          <w:rFonts w:asciiTheme="majorHAnsi" w:hAnsiTheme="majorHAnsi"/>
          <w:b/>
          <w:color w:val="000000" w:themeColor="text1"/>
          <w:sz w:val="28"/>
          <w:szCs w:val="28"/>
        </w:rPr>
        <w:t>LKA and LDWS [Country specific]:</w:t>
      </w:r>
      <w:r w:rsidRPr="0028732E">
        <w:rPr>
          <w:rFonts w:asciiTheme="majorHAnsi" w:hAnsiTheme="majorHAnsi"/>
          <w:color w:val="000000" w:themeColor="text1"/>
          <w:sz w:val="28"/>
          <w:szCs w:val="28"/>
        </w:rPr>
        <w:t xml:space="preserve"> </w:t>
      </w:r>
      <w:r w:rsidRPr="0028732E">
        <w:rPr>
          <w:rFonts w:ascii="Calibri Light" w:hAnsi="Calibri Light"/>
          <w:color w:val="000000"/>
          <w:sz w:val="28"/>
          <w:szCs w:val="28"/>
        </w:rPr>
        <w:t>The system must be able to identify lane markings and lane width according to the country of operation</w:t>
      </w:r>
      <w:commentRangeEnd w:id="21"/>
      <w:r w:rsidR="00B74413">
        <w:rPr>
          <w:rStyle w:val="CommentReference"/>
        </w:rPr>
        <w:commentReference w:id="21"/>
      </w:r>
      <w:r w:rsidRPr="0028732E">
        <w:rPr>
          <w:rFonts w:ascii="Calibri Light" w:hAnsi="Calibri Light"/>
          <w:color w:val="000000"/>
          <w:sz w:val="28"/>
          <w:szCs w:val="28"/>
        </w:rPr>
        <w:t xml:space="preserve">. </w:t>
      </w:r>
    </w:p>
    <w:p w14:paraId="56172005" w14:textId="77777777" w:rsidR="004320C6" w:rsidRDefault="004320C6" w:rsidP="004320C6">
      <w:pPr>
        <w:pStyle w:val="ListParagraph"/>
        <w:numPr>
          <w:ilvl w:val="0"/>
          <w:numId w:val="12"/>
        </w:numPr>
        <w:rPr>
          <w:rFonts w:asciiTheme="majorHAnsi" w:hAnsiTheme="majorHAnsi"/>
          <w:color w:val="000000" w:themeColor="text1"/>
          <w:sz w:val="28"/>
          <w:szCs w:val="28"/>
        </w:rPr>
      </w:pPr>
      <w:r w:rsidRPr="004320C6">
        <w:rPr>
          <w:rFonts w:asciiTheme="majorHAnsi" w:hAnsiTheme="majorHAnsi"/>
          <w:b/>
          <w:color w:val="000000" w:themeColor="text1"/>
          <w:sz w:val="28"/>
          <w:szCs w:val="28"/>
        </w:rPr>
        <w:t>LKA:</w:t>
      </w:r>
      <w:r>
        <w:rPr>
          <w:rFonts w:asciiTheme="majorHAnsi" w:hAnsiTheme="majorHAnsi"/>
          <w:color w:val="000000" w:themeColor="text1"/>
          <w:sz w:val="28"/>
          <w:szCs w:val="28"/>
        </w:rPr>
        <w:t xml:space="preserve"> LKA </w:t>
      </w:r>
      <w:r w:rsidRPr="00326C37">
        <w:rPr>
          <w:rFonts w:asciiTheme="majorHAnsi" w:hAnsiTheme="majorHAnsi"/>
          <w:color w:val="000000" w:themeColor="text1"/>
          <w:sz w:val="28"/>
          <w:szCs w:val="28"/>
        </w:rPr>
        <w:t>may</w:t>
      </w:r>
      <w:r>
        <w:rPr>
          <w:rFonts w:asciiTheme="majorHAnsi" w:hAnsiTheme="majorHAnsi"/>
          <w:color w:val="000000" w:themeColor="text1"/>
          <w:sz w:val="28"/>
          <w:szCs w:val="28"/>
        </w:rPr>
        <w:t xml:space="preserve"> function while only one distinct marking on either side (no/ non distinct marking on other).</w:t>
      </w:r>
    </w:p>
    <w:p w14:paraId="4F5F9453" w14:textId="24792815" w:rsidR="00E32A49" w:rsidRPr="001B2677" w:rsidRDefault="004320C6" w:rsidP="004320C6">
      <w:pPr>
        <w:pStyle w:val="ListParagraph"/>
        <w:rPr>
          <w:rFonts w:asciiTheme="majorHAnsi" w:hAnsiTheme="majorHAnsi"/>
          <w:color w:val="1F4E79" w:themeColor="accent1" w:themeShade="80"/>
          <w:sz w:val="28"/>
          <w:szCs w:val="28"/>
        </w:rPr>
      </w:pPr>
      <w:r w:rsidRPr="001B2677">
        <w:rPr>
          <w:rFonts w:asciiTheme="majorHAnsi" w:hAnsiTheme="majorHAnsi"/>
          <w:color w:val="1F4E79" w:themeColor="accent1" w:themeShade="80"/>
          <w:sz w:val="28"/>
          <w:szCs w:val="28"/>
        </w:rPr>
        <w:t>(</w:t>
      </w:r>
      <w:proofErr w:type="gramStart"/>
      <w:r w:rsidRPr="001B2677">
        <w:rPr>
          <w:rFonts w:asciiTheme="majorHAnsi" w:hAnsiTheme="majorHAnsi"/>
          <w:color w:val="1F4E79" w:themeColor="accent1" w:themeShade="80"/>
          <w:sz w:val="28"/>
          <w:szCs w:val="28"/>
        </w:rPr>
        <w:t>source :</w:t>
      </w:r>
      <w:proofErr w:type="gramEnd"/>
      <w:r w:rsidRPr="001B2677">
        <w:rPr>
          <w:rFonts w:asciiTheme="majorHAnsi" w:hAnsiTheme="majorHAnsi"/>
          <w:color w:val="1F4E79" w:themeColor="accent1" w:themeShade="80"/>
          <w:sz w:val="28"/>
          <w:szCs w:val="28"/>
        </w:rPr>
        <w:t xml:space="preserve"> EURO NCAP: section1)</w:t>
      </w:r>
    </w:p>
    <w:p w14:paraId="47168E26" w14:textId="6C08E642" w:rsidR="004320C6" w:rsidRDefault="00CC48CB" w:rsidP="004320C6">
      <w:pPr>
        <w:pStyle w:val="ListParagraph"/>
        <w:numPr>
          <w:ilvl w:val="0"/>
          <w:numId w:val="12"/>
        </w:numPr>
        <w:rPr>
          <w:rFonts w:asciiTheme="majorHAnsi" w:hAnsiTheme="majorHAnsi"/>
          <w:color w:val="000000" w:themeColor="text1"/>
          <w:sz w:val="28"/>
          <w:szCs w:val="28"/>
        </w:rPr>
      </w:pPr>
      <w:commentRangeStart w:id="22"/>
      <w:r w:rsidRPr="00CC48CB">
        <w:rPr>
          <w:rFonts w:asciiTheme="majorHAnsi" w:hAnsiTheme="majorHAnsi"/>
          <w:b/>
          <w:color w:val="000000" w:themeColor="text1"/>
          <w:sz w:val="28"/>
          <w:szCs w:val="28"/>
        </w:rPr>
        <w:t>LKA and LDWS</w:t>
      </w:r>
      <w:r>
        <w:rPr>
          <w:rFonts w:asciiTheme="majorHAnsi" w:hAnsiTheme="majorHAnsi"/>
          <w:color w:val="000000" w:themeColor="text1"/>
          <w:sz w:val="28"/>
          <w:szCs w:val="28"/>
        </w:rPr>
        <w:t xml:space="preserve">: </w:t>
      </w:r>
      <w:r w:rsidR="004320C6" w:rsidRPr="00326C37">
        <w:rPr>
          <w:rFonts w:asciiTheme="majorHAnsi" w:hAnsiTheme="majorHAnsi"/>
          <w:color w:val="000000" w:themeColor="text1"/>
          <w:sz w:val="28"/>
          <w:szCs w:val="28"/>
        </w:rPr>
        <w:t xml:space="preserve">Care shall be taken that the Driver shall not get distracted by </w:t>
      </w:r>
      <w:r w:rsidR="004320C6">
        <w:rPr>
          <w:rFonts w:asciiTheme="majorHAnsi" w:hAnsiTheme="majorHAnsi"/>
          <w:color w:val="000000" w:themeColor="text1"/>
          <w:sz w:val="28"/>
          <w:szCs w:val="28"/>
        </w:rPr>
        <w:t xml:space="preserve">LKA </w:t>
      </w:r>
      <w:r w:rsidR="004320C6" w:rsidRPr="00326C37">
        <w:rPr>
          <w:rFonts w:asciiTheme="majorHAnsi" w:hAnsiTheme="majorHAnsi"/>
          <w:color w:val="000000" w:themeColor="text1"/>
          <w:sz w:val="28"/>
          <w:szCs w:val="28"/>
        </w:rPr>
        <w:t>warning.</w:t>
      </w:r>
      <w:commentRangeEnd w:id="22"/>
      <w:r w:rsidR="00B74413">
        <w:rPr>
          <w:rStyle w:val="CommentReference"/>
        </w:rPr>
        <w:commentReference w:id="22"/>
      </w:r>
    </w:p>
    <w:p w14:paraId="46DAF7FE" w14:textId="3A549C17" w:rsidR="00877446" w:rsidRDefault="004320C6" w:rsidP="004320C6">
      <w:pPr>
        <w:pStyle w:val="ListParagraph"/>
        <w:rPr>
          <w:rFonts w:asciiTheme="majorHAnsi" w:hAnsiTheme="majorHAnsi"/>
          <w:color w:val="1F4E79" w:themeColor="accent1" w:themeShade="80"/>
          <w:sz w:val="28"/>
          <w:szCs w:val="28"/>
        </w:rPr>
      </w:pPr>
      <w:r w:rsidRPr="001B2677">
        <w:rPr>
          <w:rFonts w:asciiTheme="majorHAnsi" w:hAnsiTheme="majorHAnsi"/>
          <w:color w:val="1F4E79" w:themeColor="accent1" w:themeShade="80"/>
          <w:sz w:val="28"/>
          <w:szCs w:val="28"/>
        </w:rPr>
        <w:t>(</w:t>
      </w:r>
      <w:proofErr w:type="gramStart"/>
      <w:r w:rsidRPr="001B2677">
        <w:rPr>
          <w:rFonts w:asciiTheme="majorHAnsi" w:hAnsiTheme="majorHAnsi"/>
          <w:color w:val="1F4E79" w:themeColor="accent1" w:themeShade="80"/>
          <w:sz w:val="28"/>
          <w:szCs w:val="28"/>
        </w:rPr>
        <w:t>source :</w:t>
      </w:r>
      <w:proofErr w:type="gramEnd"/>
      <w:r w:rsidRPr="001B2677">
        <w:rPr>
          <w:rFonts w:asciiTheme="majorHAnsi" w:hAnsiTheme="majorHAnsi"/>
          <w:color w:val="1F4E79" w:themeColor="accent1" w:themeShade="80"/>
          <w:sz w:val="28"/>
          <w:szCs w:val="28"/>
        </w:rPr>
        <w:t xml:space="preserve"> EURO NCAP: section1)</w:t>
      </w:r>
    </w:p>
    <w:p w14:paraId="716B4EC8" w14:textId="282D3935" w:rsidR="0037437B" w:rsidRPr="009B32C6" w:rsidRDefault="009B32C6" w:rsidP="00505167">
      <w:pPr>
        <w:pStyle w:val="ListParagraph"/>
        <w:numPr>
          <w:ilvl w:val="0"/>
          <w:numId w:val="12"/>
        </w:numPr>
        <w:rPr>
          <w:rFonts w:asciiTheme="majorHAnsi" w:hAnsiTheme="majorHAnsi"/>
          <w:color w:val="000000" w:themeColor="text1"/>
          <w:sz w:val="28"/>
          <w:szCs w:val="28"/>
        </w:rPr>
      </w:pPr>
      <w:r w:rsidRPr="009B32C6">
        <w:rPr>
          <w:rFonts w:asciiTheme="majorHAnsi" w:hAnsiTheme="majorHAnsi"/>
          <w:b/>
          <w:color w:val="000000" w:themeColor="text1"/>
          <w:sz w:val="28"/>
          <w:szCs w:val="28"/>
        </w:rPr>
        <w:t>LDWS</w:t>
      </w:r>
      <w:r w:rsidRPr="009B32C6">
        <w:rPr>
          <w:rFonts w:asciiTheme="majorHAnsi" w:hAnsiTheme="majorHAnsi"/>
          <w:color w:val="000000" w:themeColor="text1"/>
          <w:sz w:val="28"/>
          <w:szCs w:val="28"/>
        </w:rPr>
        <w:t xml:space="preserve">: </w:t>
      </w:r>
      <w:r w:rsidR="0037437B" w:rsidRPr="009B32C6">
        <w:rPr>
          <w:rFonts w:asciiTheme="majorHAnsi" w:hAnsiTheme="majorHAnsi"/>
          <w:color w:val="000000" w:themeColor="text1"/>
          <w:sz w:val="28"/>
          <w:szCs w:val="28"/>
        </w:rPr>
        <w:t>The effectiveness of the LDWS shall not be adversely affected by magnetic</w:t>
      </w:r>
      <w:r>
        <w:rPr>
          <w:rFonts w:asciiTheme="majorHAnsi" w:hAnsiTheme="majorHAnsi"/>
          <w:color w:val="000000" w:themeColor="text1"/>
          <w:sz w:val="28"/>
          <w:szCs w:val="28"/>
        </w:rPr>
        <w:t xml:space="preserve"> </w:t>
      </w:r>
      <w:r w:rsidR="0037437B" w:rsidRPr="009B32C6">
        <w:rPr>
          <w:rFonts w:asciiTheme="majorHAnsi" w:hAnsiTheme="majorHAnsi"/>
          <w:color w:val="000000" w:themeColor="text1"/>
          <w:sz w:val="28"/>
          <w:szCs w:val="28"/>
        </w:rPr>
        <w:t xml:space="preserve">or electrical fields. </w:t>
      </w:r>
    </w:p>
    <w:p w14:paraId="765C1D3F" w14:textId="5AF4EE61" w:rsidR="00877446" w:rsidRDefault="0037437B" w:rsidP="0037437B">
      <w:pPr>
        <w:pStyle w:val="ListParagraph"/>
        <w:pBdr>
          <w:bottom w:val="single" w:sz="6" w:space="1" w:color="auto"/>
        </w:pBdr>
        <w:rPr>
          <w:rFonts w:asciiTheme="majorHAnsi" w:hAnsiTheme="majorHAnsi"/>
          <w:color w:val="1F4E79" w:themeColor="accent1" w:themeShade="80"/>
          <w:sz w:val="28"/>
          <w:szCs w:val="28"/>
        </w:rPr>
      </w:pPr>
      <w:r w:rsidRPr="001B2677">
        <w:rPr>
          <w:rFonts w:asciiTheme="majorHAnsi" w:hAnsiTheme="majorHAnsi"/>
          <w:color w:val="1F4E79" w:themeColor="accent1" w:themeShade="80"/>
          <w:sz w:val="28"/>
          <w:szCs w:val="28"/>
        </w:rPr>
        <w:t>(</w:t>
      </w:r>
      <w:proofErr w:type="gramStart"/>
      <w:r w:rsidRPr="001B2677">
        <w:rPr>
          <w:rFonts w:asciiTheme="majorHAnsi" w:hAnsiTheme="majorHAnsi"/>
          <w:color w:val="1F4E79" w:themeColor="accent1" w:themeShade="80"/>
          <w:sz w:val="28"/>
          <w:szCs w:val="28"/>
        </w:rPr>
        <w:t>source :</w:t>
      </w:r>
      <w:proofErr w:type="gramEnd"/>
      <w:r w:rsidRPr="001B2677">
        <w:rPr>
          <w:rFonts w:asciiTheme="majorHAnsi" w:hAnsiTheme="majorHAnsi"/>
          <w:color w:val="1F4E79" w:themeColor="accent1" w:themeShade="80"/>
          <w:sz w:val="28"/>
          <w:szCs w:val="28"/>
        </w:rPr>
        <w:t xml:space="preserve"> Regulation: 130 UNECE)</w:t>
      </w:r>
    </w:p>
    <w:p w14:paraId="792AD33B" w14:textId="77777777" w:rsidR="00CC7624" w:rsidRDefault="00CC7624" w:rsidP="0037437B">
      <w:pPr>
        <w:pStyle w:val="ListParagraph"/>
        <w:pBdr>
          <w:bottom w:val="single" w:sz="6" w:space="1" w:color="auto"/>
        </w:pBdr>
        <w:rPr>
          <w:rFonts w:asciiTheme="majorHAnsi" w:hAnsiTheme="majorHAnsi"/>
          <w:color w:val="1F4E79" w:themeColor="accent1" w:themeShade="80"/>
          <w:sz w:val="28"/>
          <w:szCs w:val="28"/>
        </w:rPr>
      </w:pPr>
    </w:p>
    <w:p w14:paraId="303569AF" w14:textId="27D59077" w:rsidR="00CC7624" w:rsidRPr="00742411" w:rsidRDefault="0028732E" w:rsidP="00742411">
      <w:pPr>
        <w:ind w:firstLine="360"/>
        <w:rPr>
          <w:rFonts w:asciiTheme="majorHAnsi" w:eastAsiaTheme="majorEastAsia" w:hAnsiTheme="majorHAnsi" w:cstheme="majorBidi"/>
          <w:b/>
          <w:color w:val="000000" w:themeColor="text1"/>
          <w:sz w:val="28"/>
          <w:szCs w:val="28"/>
        </w:rPr>
      </w:pPr>
      <w:r w:rsidRPr="00742411">
        <w:rPr>
          <w:rFonts w:asciiTheme="majorHAnsi" w:eastAsiaTheme="majorEastAsia" w:hAnsiTheme="majorHAnsi" w:cstheme="majorBidi"/>
          <w:b/>
          <w:color w:val="000000" w:themeColor="text1"/>
          <w:sz w:val="28"/>
          <w:szCs w:val="28"/>
        </w:rPr>
        <w:t>HMI related requirements:</w:t>
      </w:r>
    </w:p>
    <w:p w14:paraId="704ECD4C" w14:textId="1BA74EB6" w:rsidR="008806C0" w:rsidRPr="00694F22" w:rsidRDefault="008806C0" w:rsidP="008806C0">
      <w:pPr>
        <w:pStyle w:val="ListParagraph"/>
        <w:numPr>
          <w:ilvl w:val="0"/>
          <w:numId w:val="12"/>
        </w:numPr>
        <w:rPr>
          <w:rFonts w:asciiTheme="majorHAnsi" w:hAnsiTheme="majorHAnsi"/>
          <w:color w:val="000000" w:themeColor="text1"/>
          <w:sz w:val="28"/>
          <w:szCs w:val="28"/>
        </w:rPr>
      </w:pPr>
      <w:r w:rsidRPr="00694F22">
        <w:rPr>
          <w:rFonts w:asciiTheme="majorHAnsi" w:hAnsiTheme="majorHAnsi"/>
          <w:color w:val="000000" w:themeColor="text1"/>
          <w:sz w:val="28"/>
          <w:szCs w:val="28"/>
        </w:rPr>
        <w:t xml:space="preserve"> </w:t>
      </w:r>
      <w:r w:rsidR="00E303A5" w:rsidRPr="00E303A5">
        <w:rPr>
          <w:rFonts w:asciiTheme="majorHAnsi" w:hAnsiTheme="majorHAnsi"/>
          <w:b/>
          <w:color w:val="000000" w:themeColor="text1"/>
          <w:sz w:val="28"/>
          <w:szCs w:val="28"/>
        </w:rPr>
        <w:t>LDWS [HMI]</w:t>
      </w:r>
      <w:r w:rsidR="00E303A5">
        <w:rPr>
          <w:rFonts w:asciiTheme="majorHAnsi" w:hAnsiTheme="majorHAnsi"/>
          <w:color w:val="000000" w:themeColor="text1"/>
          <w:sz w:val="28"/>
          <w:szCs w:val="28"/>
        </w:rPr>
        <w:t xml:space="preserve">: </w:t>
      </w:r>
      <w:r w:rsidRPr="00694F22">
        <w:rPr>
          <w:rFonts w:asciiTheme="majorHAnsi" w:hAnsiTheme="majorHAnsi"/>
          <w:color w:val="000000" w:themeColor="text1"/>
          <w:sz w:val="28"/>
          <w:szCs w:val="28"/>
        </w:rPr>
        <w:t>The warning above shall be noticeable by the driver and be provided by:</w:t>
      </w:r>
    </w:p>
    <w:p w14:paraId="1A26E129" w14:textId="28FF767A" w:rsidR="008806C0" w:rsidRPr="00A34F8E" w:rsidRDefault="00A97E34" w:rsidP="00EC4BAC">
      <w:pPr>
        <w:pStyle w:val="ListParagraph"/>
        <w:numPr>
          <w:ilvl w:val="1"/>
          <w:numId w:val="18"/>
        </w:numPr>
        <w:rPr>
          <w:rFonts w:asciiTheme="majorHAnsi" w:hAnsiTheme="majorHAnsi"/>
          <w:color w:val="000000" w:themeColor="text1"/>
          <w:sz w:val="28"/>
          <w:szCs w:val="28"/>
        </w:rPr>
      </w:pPr>
      <w:r w:rsidRPr="00A34F8E">
        <w:rPr>
          <w:rFonts w:asciiTheme="majorHAnsi" w:hAnsiTheme="majorHAnsi"/>
          <w:color w:val="000000" w:themeColor="text1"/>
          <w:sz w:val="28"/>
          <w:szCs w:val="28"/>
        </w:rPr>
        <w:t>At least</w:t>
      </w:r>
      <w:r w:rsidR="008806C0" w:rsidRPr="00A34F8E">
        <w:rPr>
          <w:rFonts w:asciiTheme="majorHAnsi" w:hAnsiTheme="majorHAnsi"/>
          <w:color w:val="000000" w:themeColor="text1"/>
          <w:sz w:val="28"/>
          <w:szCs w:val="28"/>
        </w:rPr>
        <w:t xml:space="preserve"> two warning means out of optical, acoustic and haptic, or</w:t>
      </w:r>
    </w:p>
    <w:p w14:paraId="6098A1CF" w14:textId="6B70E901" w:rsidR="008806C0" w:rsidRPr="00A34F8E" w:rsidRDefault="008806C0" w:rsidP="00EC4BAC">
      <w:pPr>
        <w:pStyle w:val="ListParagraph"/>
        <w:numPr>
          <w:ilvl w:val="1"/>
          <w:numId w:val="18"/>
        </w:numPr>
        <w:rPr>
          <w:rFonts w:asciiTheme="majorHAnsi" w:hAnsiTheme="majorHAnsi"/>
          <w:color w:val="000000" w:themeColor="text1"/>
          <w:sz w:val="28"/>
          <w:szCs w:val="28"/>
        </w:rPr>
      </w:pPr>
      <w:r w:rsidRPr="00A34F8E">
        <w:rPr>
          <w:rFonts w:asciiTheme="majorHAnsi" w:hAnsiTheme="majorHAnsi"/>
          <w:color w:val="000000" w:themeColor="text1"/>
          <w:sz w:val="28"/>
          <w:szCs w:val="28"/>
        </w:rPr>
        <w:t>One</w:t>
      </w:r>
      <w:r>
        <w:rPr>
          <w:rFonts w:asciiTheme="majorHAnsi" w:hAnsiTheme="majorHAnsi"/>
          <w:color w:val="000000" w:themeColor="text1"/>
          <w:sz w:val="28"/>
          <w:szCs w:val="28"/>
        </w:rPr>
        <w:t xml:space="preserve"> </w:t>
      </w:r>
      <w:r w:rsidRPr="00A34F8E">
        <w:rPr>
          <w:rFonts w:asciiTheme="majorHAnsi" w:hAnsiTheme="majorHAnsi"/>
          <w:color w:val="000000" w:themeColor="text1"/>
          <w:sz w:val="28"/>
          <w:szCs w:val="28"/>
        </w:rPr>
        <w:t xml:space="preserve">warning means out of haptic and acoustic, with spatial indication </w:t>
      </w:r>
    </w:p>
    <w:p w14:paraId="5A8459B7" w14:textId="1412EB5C" w:rsidR="008806C0" w:rsidRDefault="00222926" w:rsidP="00EC4BAC">
      <w:pPr>
        <w:pStyle w:val="ListParagraph"/>
        <w:ind w:left="2160"/>
        <w:rPr>
          <w:rFonts w:asciiTheme="majorHAnsi" w:hAnsiTheme="majorHAnsi"/>
          <w:color w:val="000000" w:themeColor="text1"/>
          <w:sz w:val="28"/>
          <w:szCs w:val="28"/>
        </w:rPr>
      </w:pPr>
      <w:r>
        <w:rPr>
          <w:rFonts w:asciiTheme="majorHAnsi" w:hAnsiTheme="majorHAnsi"/>
          <w:color w:val="000000" w:themeColor="text1"/>
          <w:sz w:val="28"/>
          <w:szCs w:val="28"/>
        </w:rPr>
        <w:lastRenderedPageBreak/>
        <w:t>a</w:t>
      </w:r>
      <w:r w:rsidRPr="00A34F8E">
        <w:rPr>
          <w:rFonts w:asciiTheme="majorHAnsi" w:hAnsiTheme="majorHAnsi"/>
          <w:color w:val="000000" w:themeColor="text1"/>
          <w:sz w:val="28"/>
          <w:szCs w:val="28"/>
        </w:rPr>
        <w:t>bout</w:t>
      </w:r>
      <w:r w:rsidR="008806C0" w:rsidRPr="00A34F8E">
        <w:rPr>
          <w:rFonts w:asciiTheme="majorHAnsi" w:hAnsiTheme="majorHAnsi"/>
          <w:color w:val="000000" w:themeColor="text1"/>
          <w:sz w:val="28"/>
          <w:szCs w:val="28"/>
        </w:rPr>
        <w:t xml:space="preserve"> the direction of unintended drift of the vehicle</w:t>
      </w:r>
    </w:p>
    <w:p w14:paraId="0159FC77" w14:textId="442FDA14" w:rsidR="00E303A5" w:rsidRPr="001B2677" w:rsidRDefault="008806C0" w:rsidP="00E303A5">
      <w:pPr>
        <w:pStyle w:val="ListParagraph"/>
        <w:rPr>
          <w:rFonts w:asciiTheme="majorHAnsi" w:hAnsiTheme="majorHAnsi"/>
          <w:color w:val="1F4E79" w:themeColor="accent1" w:themeShade="80"/>
          <w:sz w:val="28"/>
          <w:szCs w:val="28"/>
        </w:rPr>
      </w:pPr>
      <w:r w:rsidRPr="001B2677">
        <w:rPr>
          <w:rFonts w:asciiTheme="majorHAnsi" w:hAnsiTheme="majorHAnsi"/>
          <w:color w:val="1F4E79" w:themeColor="accent1" w:themeShade="80"/>
          <w:sz w:val="28"/>
          <w:szCs w:val="28"/>
        </w:rPr>
        <w:t>(</w:t>
      </w:r>
      <w:proofErr w:type="gramStart"/>
      <w:r w:rsidRPr="001B2677">
        <w:rPr>
          <w:rFonts w:asciiTheme="majorHAnsi" w:hAnsiTheme="majorHAnsi"/>
          <w:color w:val="1F4E79" w:themeColor="accent1" w:themeShade="80"/>
          <w:sz w:val="28"/>
          <w:szCs w:val="28"/>
        </w:rPr>
        <w:t>source :</w:t>
      </w:r>
      <w:proofErr w:type="gramEnd"/>
      <w:r w:rsidRPr="001B2677">
        <w:rPr>
          <w:rFonts w:asciiTheme="majorHAnsi" w:hAnsiTheme="majorHAnsi"/>
          <w:color w:val="1F4E79" w:themeColor="accent1" w:themeShade="80"/>
          <w:sz w:val="28"/>
          <w:szCs w:val="28"/>
        </w:rPr>
        <w:t xml:space="preserve"> Regulation: 130 UNECE)</w:t>
      </w:r>
    </w:p>
    <w:p w14:paraId="743717A0" w14:textId="1A8A99F9" w:rsidR="00E303A5" w:rsidRDefault="00E303A5" w:rsidP="00E303A5">
      <w:pPr>
        <w:pStyle w:val="ListParagraph"/>
        <w:numPr>
          <w:ilvl w:val="0"/>
          <w:numId w:val="12"/>
        </w:numPr>
        <w:rPr>
          <w:rFonts w:asciiTheme="majorHAnsi" w:hAnsiTheme="majorHAnsi"/>
          <w:color w:val="000000" w:themeColor="text1"/>
          <w:sz w:val="28"/>
          <w:szCs w:val="28"/>
        </w:rPr>
      </w:pPr>
      <w:r w:rsidRPr="00E303A5">
        <w:rPr>
          <w:rFonts w:asciiTheme="majorHAnsi" w:hAnsiTheme="majorHAnsi"/>
          <w:b/>
          <w:color w:val="000000" w:themeColor="text1"/>
          <w:sz w:val="28"/>
          <w:szCs w:val="28"/>
        </w:rPr>
        <w:t>LDWS [HMI]</w:t>
      </w:r>
      <w:r>
        <w:rPr>
          <w:rFonts w:asciiTheme="majorHAnsi" w:hAnsiTheme="majorHAnsi"/>
          <w:b/>
          <w:color w:val="000000" w:themeColor="text1"/>
          <w:sz w:val="28"/>
          <w:szCs w:val="28"/>
        </w:rPr>
        <w:t xml:space="preserve">: </w:t>
      </w:r>
      <w:r>
        <w:rPr>
          <w:rFonts w:asciiTheme="majorHAnsi" w:hAnsiTheme="majorHAnsi"/>
          <w:color w:val="000000" w:themeColor="text1"/>
          <w:sz w:val="28"/>
          <w:szCs w:val="28"/>
        </w:rPr>
        <w:t xml:space="preserve"> </w:t>
      </w:r>
      <w:r w:rsidRPr="00A316C8">
        <w:rPr>
          <w:rFonts w:asciiTheme="majorHAnsi" w:hAnsiTheme="majorHAnsi"/>
          <w:color w:val="000000" w:themeColor="text1"/>
          <w:sz w:val="28"/>
          <w:szCs w:val="28"/>
        </w:rPr>
        <w:t>The</w:t>
      </w:r>
      <w:r>
        <w:rPr>
          <w:rFonts w:asciiTheme="majorHAnsi" w:hAnsiTheme="majorHAnsi"/>
          <w:color w:val="000000" w:themeColor="text1"/>
          <w:sz w:val="28"/>
          <w:szCs w:val="28"/>
        </w:rPr>
        <w:t xml:space="preserve"> </w:t>
      </w:r>
      <w:r w:rsidRPr="00A316C8">
        <w:rPr>
          <w:rFonts w:asciiTheme="majorHAnsi" w:hAnsiTheme="majorHAnsi"/>
          <w:color w:val="000000" w:themeColor="text1"/>
          <w:sz w:val="28"/>
          <w:szCs w:val="28"/>
        </w:rPr>
        <w:t xml:space="preserve">warning  mentioned </w:t>
      </w:r>
      <w:r>
        <w:rPr>
          <w:rFonts w:asciiTheme="majorHAnsi" w:hAnsiTheme="majorHAnsi"/>
          <w:color w:val="000000" w:themeColor="text1"/>
          <w:sz w:val="28"/>
          <w:szCs w:val="28"/>
        </w:rPr>
        <w:t>above</w:t>
      </w:r>
      <w:r w:rsidRPr="00A316C8">
        <w:rPr>
          <w:rFonts w:asciiTheme="majorHAnsi" w:hAnsiTheme="majorHAnsi"/>
          <w:color w:val="000000" w:themeColor="text1"/>
          <w:sz w:val="28"/>
          <w:szCs w:val="28"/>
        </w:rPr>
        <w:t xml:space="preserve"> </w:t>
      </w:r>
      <w:r>
        <w:rPr>
          <w:rFonts w:asciiTheme="majorHAnsi" w:hAnsiTheme="majorHAnsi"/>
          <w:color w:val="000000" w:themeColor="text1"/>
          <w:sz w:val="28"/>
          <w:szCs w:val="28"/>
        </w:rPr>
        <w:t>m</w:t>
      </w:r>
      <w:r w:rsidRPr="00A316C8">
        <w:rPr>
          <w:rFonts w:asciiTheme="majorHAnsi" w:hAnsiTheme="majorHAnsi"/>
          <w:color w:val="000000" w:themeColor="text1"/>
          <w:sz w:val="28"/>
          <w:szCs w:val="28"/>
        </w:rPr>
        <w:t>ay  be  suppressed  when</w:t>
      </w:r>
      <w:r>
        <w:rPr>
          <w:rFonts w:asciiTheme="majorHAnsi" w:hAnsiTheme="majorHAnsi"/>
          <w:color w:val="000000" w:themeColor="text1"/>
          <w:sz w:val="28"/>
          <w:szCs w:val="28"/>
        </w:rPr>
        <w:t xml:space="preserve"> </w:t>
      </w:r>
      <w:r w:rsidRPr="00A316C8">
        <w:rPr>
          <w:rFonts w:asciiTheme="majorHAnsi" w:hAnsiTheme="majorHAnsi"/>
          <w:color w:val="000000" w:themeColor="text1"/>
          <w:sz w:val="28"/>
          <w:szCs w:val="28"/>
        </w:rPr>
        <w:t>there is a driver action which indicates an intention to depart from the lane</w:t>
      </w:r>
    </w:p>
    <w:p w14:paraId="44C6896B" w14:textId="4B4C1BC9" w:rsidR="00E303A5" w:rsidRPr="001B2677" w:rsidRDefault="00E303A5" w:rsidP="00E303A5">
      <w:pPr>
        <w:pStyle w:val="ListParagraph"/>
        <w:rPr>
          <w:rFonts w:asciiTheme="majorHAnsi" w:hAnsiTheme="majorHAnsi"/>
          <w:color w:val="1F4E79" w:themeColor="accent1" w:themeShade="80"/>
          <w:sz w:val="28"/>
          <w:szCs w:val="28"/>
        </w:rPr>
      </w:pPr>
      <w:r w:rsidRPr="001B2677">
        <w:rPr>
          <w:rFonts w:asciiTheme="majorHAnsi" w:hAnsiTheme="majorHAnsi"/>
          <w:color w:val="1F4E79" w:themeColor="accent1" w:themeShade="80"/>
          <w:sz w:val="28"/>
          <w:szCs w:val="28"/>
        </w:rPr>
        <w:t>(</w:t>
      </w:r>
      <w:proofErr w:type="gramStart"/>
      <w:r w:rsidRPr="001B2677">
        <w:rPr>
          <w:rFonts w:asciiTheme="majorHAnsi" w:hAnsiTheme="majorHAnsi"/>
          <w:color w:val="1F4E79" w:themeColor="accent1" w:themeShade="80"/>
          <w:sz w:val="28"/>
          <w:szCs w:val="28"/>
        </w:rPr>
        <w:t>source :</w:t>
      </w:r>
      <w:proofErr w:type="gramEnd"/>
      <w:r w:rsidRPr="001B2677">
        <w:rPr>
          <w:rFonts w:asciiTheme="majorHAnsi" w:hAnsiTheme="majorHAnsi"/>
          <w:color w:val="1F4E79" w:themeColor="accent1" w:themeShade="80"/>
          <w:sz w:val="28"/>
          <w:szCs w:val="28"/>
        </w:rPr>
        <w:t xml:space="preserve"> Regulation: 130 UNECE)</w:t>
      </w:r>
    </w:p>
    <w:p w14:paraId="1880870D" w14:textId="2EB9EC90" w:rsidR="00E303A5" w:rsidRDefault="00E303A5" w:rsidP="00E303A5">
      <w:pPr>
        <w:pStyle w:val="ListParagraph"/>
        <w:numPr>
          <w:ilvl w:val="0"/>
          <w:numId w:val="12"/>
        </w:numPr>
        <w:rPr>
          <w:rFonts w:asciiTheme="majorHAnsi" w:hAnsiTheme="majorHAnsi"/>
          <w:color w:val="000000" w:themeColor="text1"/>
          <w:sz w:val="28"/>
          <w:szCs w:val="28"/>
        </w:rPr>
      </w:pPr>
      <w:r w:rsidRPr="00F40359">
        <w:rPr>
          <w:rFonts w:asciiTheme="majorHAnsi" w:hAnsiTheme="majorHAnsi"/>
          <w:color w:val="000000" w:themeColor="text1"/>
          <w:sz w:val="28"/>
          <w:szCs w:val="28"/>
        </w:rPr>
        <w:t xml:space="preserve"> </w:t>
      </w:r>
      <w:r w:rsidRPr="00E303A5">
        <w:rPr>
          <w:rFonts w:asciiTheme="majorHAnsi" w:hAnsiTheme="majorHAnsi"/>
          <w:b/>
          <w:color w:val="000000" w:themeColor="text1"/>
          <w:sz w:val="28"/>
          <w:szCs w:val="28"/>
        </w:rPr>
        <w:t>LDWS [HMI]</w:t>
      </w:r>
      <w:r>
        <w:rPr>
          <w:rFonts w:asciiTheme="majorHAnsi" w:hAnsiTheme="majorHAnsi"/>
          <w:color w:val="000000" w:themeColor="text1"/>
          <w:sz w:val="28"/>
          <w:szCs w:val="28"/>
        </w:rPr>
        <w:t xml:space="preserve">: </w:t>
      </w:r>
      <w:r w:rsidRPr="00F40359">
        <w:rPr>
          <w:rFonts w:asciiTheme="majorHAnsi" w:hAnsiTheme="majorHAnsi"/>
          <w:color w:val="000000" w:themeColor="text1"/>
          <w:sz w:val="28"/>
          <w:szCs w:val="28"/>
        </w:rPr>
        <w:t xml:space="preserve">LDWS shall also provide </w:t>
      </w:r>
      <w:r>
        <w:rPr>
          <w:rFonts w:asciiTheme="majorHAnsi" w:hAnsiTheme="majorHAnsi"/>
          <w:color w:val="000000" w:themeColor="text1"/>
          <w:sz w:val="28"/>
          <w:szCs w:val="28"/>
        </w:rPr>
        <w:t xml:space="preserve">the driver a warning as </w:t>
      </w:r>
      <w:r w:rsidR="009B7463">
        <w:rPr>
          <w:rFonts w:asciiTheme="majorHAnsi" w:hAnsiTheme="majorHAnsi"/>
          <w:color w:val="000000" w:themeColor="text1"/>
          <w:sz w:val="28"/>
          <w:szCs w:val="28"/>
        </w:rPr>
        <w:t>a</w:t>
      </w:r>
      <w:r>
        <w:rPr>
          <w:rFonts w:asciiTheme="majorHAnsi" w:hAnsiTheme="majorHAnsi"/>
          <w:color w:val="000000" w:themeColor="text1"/>
          <w:sz w:val="28"/>
          <w:szCs w:val="28"/>
        </w:rPr>
        <w:t xml:space="preserve"> </w:t>
      </w:r>
      <w:r w:rsidRPr="00F40359">
        <w:rPr>
          <w:rFonts w:asciiTheme="majorHAnsi" w:hAnsiTheme="majorHAnsi"/>
          <w:color w:val="000000" w:themeColor="text1"/>
          <w:sz w:val="28"/>
          <w:szCs w:val="28"/>
        </w:rPr>
        <w:t xml:space="preserve">yellow optical </w:t>
      </w:r>
      <w:r>
        <w:rPr>
          <w:rFonts w:asciiTheme="majorHAnsi" w:hAnsiTheme="majorHAnsi"/>
          <w:color w:val="000000" w:themeColor="text1"/>
          <w:sz w:val="28"/>
          <w:szCs w:val="28"/>
        </w:rPr>
        <w:t>w</w:t>
      </w:r>
      <w:r w:rsidRPr="00F40359">
        <w:rPr>
          <w:rFonts w:asciiTheme="majorHAnsi" w:hAnsiTheme="majorHAnsi"/>
          <w:color w:val="000000" w:themeColor="text1"/>
          <w:sz w:val="28"/>
          <w:szCs w:val="28"/>
        </w:rPr>
        <w:t>arning signal to detect failure.</w:t>
      </w:r>
    </w:p>
    <w:p w14:paraId="7A2ECEB1" w14:textId="77777777" w:rsidR="00E303A5" w:rsidRDefault="00E303A5" w:rsidP="00E303A5">
      <w:pPr>
        <w:pStyle w:val="ListParagraph"/>
        <w:rPr>
          <w:rFonts w:asciiTheme="majorHAnsi" w:hAnsiTheme="majorHAnsi"/>
          <w:color w:val="000000" w:themeColor="text1"/>
          <w:sz w:val="28"/>
          <w:szCs w:val="28"/>
        </w:rPr>
      </w:pPr>
      <w:r>
        <w:rPr>
          <w:rFonts w:asciiTheme="majorHAnsi" w:hAnsiTheme="majorHAnsi"/>
          <w:color w:val="000000" w:themeColor="text1"/>
          <w:sz w:val="28"/>
          <w:szCs w:val="28"/>
        </w:rPr>
        <w:t xml:space="preserve">Failure must be detected when: </w:t>
      </w:r>
    </w:p>
    <w:p w14:paraId="0F92B4E7" w14:textId="4C06B5D2" w:rsidR="00E303A5" w:rsidRDefault="00E303A5" w:rsidP="00E303A5">
      <w:pPr>
        <w:pStyle w:val="ListParagraph"/>
        <w:rPr>
          <w:rFonts w:asciiTheme="majorHAnsi" w:hAnsiTheme="majorHAnsi"/>
          <w:color w:val="000000" w:themeColor="text1"/>
          <w:sz w:val="28"/>
          <w:szCs w:val="28"/>
        </w:rPr>
      </w:pPr>
      <w:proofErr w:type="gramStart"/>
      <w:r w:rsidRPr="00D462FC">
        <w:rPr>
          <w:rFonts w:asciiTheme="majorHAnsi" w:hAnsiTheme="majorHAnsi"/>
          <w:color w:val="000000" w:themeColor="text1"/>
          <w:sz w:val="28"/>
          <w:szCs w:val="28"/>
        </w:rPr>
        <w:t>the</w:t>
      </w:r>
      <w:proofErr w:type="gramEnd"/>
      <w:r w:rsidRPr="00D462FC">
        <w:rPr>
          <w:rFonts w:asciiTheme="majorHAnsi" w:hAnsiTheme="majorHAnsi"/>
          <w:color w:val="000000" w:themeColor="text1"/>
          <w:sz w:val="28"/>
          <w:szCs w:val="28"/>
        </w:rPr>
        <w:t xml:space="preserve"> power source to</w:t>
      </w:r>
      <w:r>
        <w:rPr>
          <w:rFonts w:asciiTheme="majorHAnsi" w:hAnsiTheme="majorHAnsi"/>
          <w:color w:val="000000" w:themeColor="text1"/>
          <w:sz w:val="28"/>
          <w:szCs w:val="28"/>
        </w:rPr>
        <w:t xml:space="preserve"> </w:t>
      </w:r>
      <w:r w:rsidRPr="00D462FC">
        <w:rPr>
          <w:rFonts w:asciiTheme="majorHAnsi" w:hAnsiTheme="majorHAnsi"/>
          <w:color w:val="000000" w:themeColor="text1"/>
          <w:sz w:val="28"/>
          <w:szCs w:val="28"/>
        </w:rPr>
        <w:t>any  LDWS  component  or  any  electrical  connection  between</w:t>
      </w:r>
      <w:r>
        <w:rPr>
          <w:rFonts w:asciiTheme="majorHAnsi" w:hAnsiTheme="majorHAnsi"/>
          <w:color w:val="000000" w:themeColor="text1"/>
          <w:sz w:val="28"/>
          <w:szCs w:val="28"/>
        </w:rPr>
        <w:t xml:space="preserve"> </w:t>
      </w:r>
      <w:r w:rsidRPr="00D462FC">
        <w:rPr>
          <w:rFonts w:asciiTheme="majorHAnsi" w:hAnsiTheme="majorHAnsi"/>
          <w:color w:val="000000" w:themeColor="text1"/>
          <w:sz w:val="28"/>
          <w:szCs w:val="28"/>
        </w:rPr>
        <w:t>LDWS components</w:t>
      </w:r>
      <w:r>
        <w:rPr>
          <w:rFonts w:asciiTheme="majorHAnsi" w:hAnsiTheme="majorHAnsi"/>
          <w:color w:val="000000" w:themeColor="text1"/>
          <w:sz w:val="28"/>
          <w:szCs w:val="28"/>
        </w:rPr>
        <w:t xml:space="preserve"> disconnected</w:t>
      </w:r>
      <w:r w:rsidRPr="00B41C46">
        <w:rPr>
          <w:rFonts w:asciiTheme="majorHAnsi" w:hAnsiTheme="majorHAnsi"/>
          <w:color w:val="000000" w:themeColor="text1"/>
          <w:sz w:val="28"/>
          <w:szCs w:val="28"/>
        </w:rPr>
        <w:t>.</w:t>
      </w:r>
    </w:p>
    <w:p w14:paraId="0ACE2076" w14:textId="6A4AEF85" w:rsidR="00E303A5" w:rsidRDefault="00E303A5" w:rsidP="00E303A5">
      <w:pPr>
        <w:pStyle w:val="ListParagraph"/>
        <w:rPr>
          <w:rFonts w:asciiTheme="majorHAnsi" w:hAnsiTheme="majorHAnsi"/>
          <w:color w:val="000000" w:themeColor="text1"/>
          <w:sz w:val="28"/>
          <w:szCs w:val="28"/>
        </w:rPr>
      </w:pPr>
      <w:r w:rsidRPr="001B2677">
        <w:rPr>
          <w:rFonts w:asciiTheme="majorHAnsi" w:hAnsiTheme="majorHAnsi"/>
          <w:color w:val="1F4E79" w:themeColor="accent1" w:themeShade="80"/>
          <w:sz w:val="28"/>
          <w:szCs w:val="28"/>
        </w:rPr>
        <w:t>(</w:t>
      </w:r>
      <w:proofErr w:type="gramStart"/>
      <w:r w:rsidR="009B7463" w:rsidRPr="001B2677">
        <w:rPr>
          <w:rFonts w:asciiTheme="majorHAnsi" w:hAnsiTheme="majorHAnsi"/>
          <w:color w:val="1F4E79" w:themeColor="accent1" w:themeShade="80"/>
          <w:sz w:val="28"/>
          <w:szCs w:val="28"/>
        </w:rPr>
        <w:t>source</w:t>
      </w:r>
      <w:proofErr w:type="gramEnd"/>
      <w:r w:rsidR="009B7463" w:rsidRPr="001B2677">
        <w:rPr>
          <w:rFonts w:asciiTheme="majorHAnsi" w:hAnsiTheme="majorHAnsi"/>
          <w:color w:val="1F4E79" w:themeColor="accent1" w:themeShade="80"/>
          <w:sz w:val="28"/>
          <w:szCs w:val="28"/>
        </w:rPr>
        <w:t>:</w:t>
      </w:r>
      <w:r w:rsidRPr="001B2677">
        <w:rPr>
          <w:rFonts w:asciiTheme="majorHAnsi" w:hAnsiTheme="majorHAnsi"/>
          <w:color w:val="1F4E79" w:themeColor="accent1" w:themeShade="80"/>
          <w:sz w:val="28"/>
          <w:szCs w:val="28"/>
        </w:rPr>
        <w:t xml:space="preserve"> Regulation: 130 UNECE)</w:t>
      </w:r>
    </w:p>
    <w:p w14:paraId="54FE6587" w14:textId="779118F5" w:rsidR="00E303A5" w:rsidRPr="00E303A5" w:rsidRDefault="00E303A5" w:rsidP="0089735B">
      <w:pPr>
        <w:pStyle w:val="ListParagraph"/>
        <w:numPr>
          <w:ilvl w:val="0"/>
          <w:numId w:val="12"/>
        </w:numPr>
        <w:rPr>
          <w:rFonts w:asciiTheme="majorHAnsi" w:hAnsiTheme="majorHAnsi"/>
          <w:color w:val="000000" w:themeColor="text1"/>
          <w:sz w:val="28"/>
          <w:szCs w:val="28"/>
        </w:rPr>
      </w:pPr>
      <w:r>
        <w:rPr>
          <w:rFonts w:asciiTheme="majorHAnsi" w:hAnsiTheme="majorHAnsi"/>
          <w:color w:val="000000" w:themeColor="text1"/>
          <w:sz w:val="28"/>
          <w:szCs w:val="28"/>
        </w:rPr>
        <w:t xml:space="preserve"> </w:t>
      </w:r>
      <w:r w:rsidRPr="00E303A5">
        <w:rPr>
          <w:rFonts w:asciiTheme="majorHAnsi" w:hAnsiTheme="majorHAnsi"/>
          <w:b/>
          <w:color w:val="000000" w:themeColor="text1"/>
          <w:sz w:val="28"/>
          <w:szCs w:val="28"/>
        </w:rPr>
        <w:t>LDWS [HMI]</w:t>
      </w:r>
      <w:r>
        <w:rPr>
          <w:rFonts w:asciiTheme="majorHAnsi" w:hAnsiTheme="majorHAnsi"/>
          <w:color w:val="000000" w:themeColor="text1"/>
          <w:sz w:val="28"/>
          <w:szCs w:val="28"/>
        </w:rPr>
        <w:t xml:space="preserve">: </w:t>
      </w:r>
      <w:r w:rsidRPr="00E303A5">
        <w:rPr>
          <w:rFonts w:asciiTheme="majorHAnsi" w:hAnsiTheme="majorHAnsi"/>
          <w:color w:val="000000" w:themeColor="text1"/>
          <w:sz w:val="28"/>
          <w:szCs w:val="28"/>
        </w:rPr>
        <w:t xml:space="preserve">The failure warning signal shall be activated and </w:t>
      </w:r>
      <w:r w:rsidR="00A97E34">
        <w:rPr>
          <w:rFonts w:asciiTheme="majorHAnsi" w:hAnsiTheme="majorHAnsi"/>
          <w:color w:val="000000" w:themeColor="text1"/>
          <w:sz w:val="28"/>
          <w:szCs w:val="28"/>
        </w:rPr>
        <w:t xml:space="preserve">remain </w:t>
      </w:r>
      <w:r w:rsidRPr="00E303A5">
        <w:rPr>
          <w:rFonts w:asciiTheme="majorHAnsi" w:hAnsiTheme="majorHAnsi"/>
          <w:color w:val="000000" w:themeColor="text1"/>
          <w:sz w:val="28"/>
          <w:szCs w:val="28"/>
        </w:rPr>
        <w:t xml:space="preserve">activated </w:t>
      </w:r>
      <w:r w:rsidR="009B7463" w:rsidRPr="00E303A5">
        <w:rPr>
          <w:rFonts w:asciiTheme="majorHAnsi" w:hAnsiTheme="majorHAnsi"/>
          <w:color w:val="000000" w:themeColor="text1"/>
          <w:sz w:val="28"/>
          <w:szCs w:val="28"/>
        </w:rPr>
        <w:t>while the</w:t>
      </w:r>
      <w:r w:rsidR="009B7463">
        <w:rPr>
          <w:rFonts w:asciiTheme="majorHAnsi" w:hAnsiTheme="majorHAnsi"/>
          <w:color w:val="000000" w:themeColor="text1"/>
          <w:sz w:val="28"/>
          <w:szCs w:val="28"/>
        </w:rPr>
        <w:t xml:space="preserve"> </w:t>
      </w:r>
      <w:proofErr w:type="gramStart"/>
      <w:r w:rsidRPr="00E303A5">
        <w:rPr>
          <w:rFonts w:asciiTheme="majorHAnsi" w:hAnsiTheme="majorHAnsi"/>
          <w:color w:val="000000" w:themeColor="text1"/>
          <w:sz w:val="28"/>
          <w:szCs w:val="28"/>
        </w:rPr>
        <w:t xml:space="preserve">vehicle  </w:t>
      </w:r>
      <w:commentRangeStart w:id="23"/>
      <w:r w:rsidRPr="00E303A5">
        <w:rPr>
          <w:rFonts w:asciiTheme="majorHAnsi" w:hAnsiTheme="majorHAnsi"/>
          <w:color w:val="000000" w:themeColor="text1"/>
          <w:sz w:val="28"/>
          <w:szCs w:val="28"/>
        </w:rPr>
        <w:t>is</w:t>
      </w:r>
      <w:commentRangeEnd w:id="23"/>
      <w:proofErr w:type="gramEnd"/>
      <w:r w:rsidR="00B74413">
        <w:rPr>
          <w:rStyle w:val="CommentReference"/>
        </w:rPr>
        <w:commentReference w:id="23"/>
      </w:r>
      <w:r w:rsidRPr="00E303A5">
        <w:rPr>
          <w:rFonts w:asciiTheme="majorHAnsi" w:hAnsiTheme="majorHAnsi"/>
          <w:color w:val="000000" w:themeColor="text1"/>
          <w:sz w:val="28"/>
          <w:szCs w:val="28"/>
        </w:rPr>
        <w:t xml:space="preserve">  being  driven  and  be reactivated after a subsequent ignition off – ignition on cycle as long as the failure exists</w:t>
      </w:r>
      <w:r>
        <w:rPr>
          <w:rFonts w:asciiTheme="majorHAnsi" w:hAnsiTheme="majorHAnsi"/>
          <w:color w:val="000000" w:themeColor="text1"/>
          <w:sz w:val="28"/>
          <w:szCs w:val="28"/>
        </w:rPr>
        <w:t>.</w:t>
      </w:r>
    </w:p>
    <w:p w14:paraId="638528E3" w14:textId="601BAB2A" w:rsidR="0069295F" w:rsidRDefault="00E303A5" w:rsidP="00E303A5">
      <w:pPr>
        <w:pStyle w:val="ListParagraph"/>
        <w:rPr>
          <w:rFonts w:asciiTheme="majorHAnsi" w:hAnsiTheme="majorHAnsi"/>
          <w:color w:val="1F4E79" w:themeColor="accent1" w:themeShade="80"/>
          <w:sz w:val="28"/>
          <w:szCs w:val="28"/>
        </w:rPr>
      </w:pPr>
      <w:r w:rsidRPr="001B2677">
        <w:rPr>
          <w:rFonts w:asciiTheme="majorHAnsi" w:hAnsiTheme="majorHAnsi"/>
          <w:color w:val="1F4E79" w:themeColor="accent1" w:themeShade="80"/>
          <w:sz w:val="28"/>
          <w:szCs w:val="28"/>
        </w:rPr>
        <w:t xml:space="preserve"> (</w:t>
      </w:r>
      <w:proofErr w:type="gramStart"/>
      <w:r w:rsidRPr="001B2677">
        <w:rPr>
          <w:rFonts w:asciiTheme="majorHAnsi" w:hAnsiTheme="majorHAnsi"/>
          <w:color w:val="1F4E79" w:themeColor="accent1" w:themeShade="80"/>
          <w:sz w:val="28"/>
          <w:szCs w:val="28"/>
        </w:rPr>
        <w:t>source :</w:t>
      </w:r>
      <w:proofErr w:type="gramEnd"/>
      <w:r w:rsidRPr="001B2677">
        <w:rPr>
          <w:rFonts w:asciiTheme="majorHAnsi" w:hAnsiTheme="majorHAnsi"/>
          <w:color w:val="1F4E79" w:themeColor="accent1" w:themeShade="80"/>
          <w:sz w:val="28"/>
          <w:szCs w:val="28"/>
        </w:rPr>
        <w:t xml:space="preserve"> Regulation: 130 UNECE)</w:t>
      </w:r>
    </w:p>
    <w:p w14:paraId="3A838BDF" w14:textId="174E5039" w:rsidR="0069295F" w:rsidRDefault="0069295F" w:rsidP="0069295F">
      <w:pPr>
        <w:pStyle w:val="ListParagraph"/>
        <w:numPr>
          <w:ilvl w:val="0"/>
          <w:numId w:val="12"/>
        </w:numPr>
        <w:rPr>
          <w:rFonts w:asciiTheme="majorHAnsi" w:hAnsiTheme="majorHAnsi"/>
          <w:color w:val="000000" w:themeColor="text1"/>
          <w:sz w:val="28"/>
          <w:szCs w:val="28"/>
        </w:rPr>
      </w:pPr>
      <w:r w:rsidRPr="00E303A5">
        <w:rPr>
          <w:rFonts w:asciiTheme="majorHAnsi" w:hAnsiTheme="majorHAnsi"/>
          <w:b/>
          <w:color w:val="000000" w:themeColor="text1"/>
          <w:sz w:val="28"/>
          <w:szCs w:val="28"/>
        </w:rPr>
        <w:t>LDWS [HMI]</w:t>
      </w:r>
      <w:r>
        <w:rPr>
          <w:rFonts w:asciiTheme="majorHAnsi" w:hAnsiTheme="majorHAnsi"/>
          <w:color w:val="000000" w:themeColor="text1"/>
          <w:sz w:val="28"/>
          <w:szCs w:val="28"/>
        </w:rPr>
        <w:t xml:space="preserve">: </w:t>
      </w:r>
      <w:r w:rsidRPr="00404C29">
        <w:rPr>
          <w:rFonts w:asciiTheme="majorHAnsi" w:hAnsiTheme="majorHAnsi"/>
          <w:color w:val="000000" w:themeColor="text1"/>
          <w:sz w:val="28"/>
          <w:szCs w:val="28"/>
        </w:rPr>
        <w:t>Where an optical signal is used for the lane departure warning, it may use the failure warning signal</w:t>
      </w:r>
      <w:r>
        <w:rPr>
          <w:rFonts w:asciiTheme="majorHAnsi" w:hAnsiTheme="majorHAnsi"/>
          <w:color w:val="000000" w:themeColor="text1"/>
          <w:sz w:val="28"/>
          <w:szCs w:val="28"/>
        </w:rPr>
        <w:t>.</w:t>
      </w:r>
    </w:p>
    <w:p w14:paraId="0A30BF00" w14:textId="2CFA8D8A" w:rsidR="00877446" w:rsidRDefault="0069295F" w:rsidP="0069295F">
      <w:pPr>
        <w:pStyle w:val="ListParagraph"/>
        <w:rPr>
          <w:rFonts w:asciiTheme="majorHAnsi" w:hAnsiTheme="majorHAnsi"/>
          <w:color w:val="1F4E79" w:themeColor="accent1" w:themeShade="80"/>
          <w:sz w:val="28"/>
          <w:szCs w:val="28"/>
        </w:rPr>
      </w:pPr>
      <w:r w:rsidRPr="001B2677">
        <w:rPr>
          <w:rFonts w:asciiTheme="majorHAnsi" w:hAnsiTheme="majorHAnsi"/>
          <w:color w:val="1F4E79" w:themeColor="accent1" w:themeShade="80"/>
          <w:sz w:val="28"/>
          <w:szCs w:val="28"/>
        </w:rPr>
        <w:t>(</w:t>
      </w:r>
      <w:proofErr w:type="gramStart"/>
      <w:r w:rsidR="009B7463" w:rsidRPr="001B2677">
        <w:rPr>
          <w:rFonts w:asciiTheme="majorHAnsi" w:hAnsiTheme="majorHAnsi"/>
          <w:color w:val="1F4E79" w:themeColor="accent1" w:themeShade="80"/>
          <w:sz w:val="28"/>
          <w:szCs w:val="28"/>
        </w:rPr>
        <w:t>source</w:t>
      </w:r>
      <w:proofErr w:type="gramEnd"/>
      <w:r w:rsidR="009B7463" w:rsidRPr="001B2677">
        <w:rPr>
          <w:rFonts w:asciiTheme="majorHAnsi" w:hAnsiTheme="majorHAnsi"/>
          <w:color w:val="1F4E79" w:themeColor="accent1" w:themeShade="80"/>
          <w:sz w:val="28"/>
          <w:szCs w:val="28"/>
        </w:rPr>
        <w:t>:</w:t>
      </w:r>
      <w:r w:rsidRPr="001B2677">
        <w:rPr>
          <w:rFonts w:asciiTheme="majorHAnsi" w:hAnsiTheme="majorHAnsi"/>
          <w:color w:val="1F4E79" w:themeColor="accent1" w:themeShade="80"/>
          <w:sz w:val="28"/>
          <w:szCs w:val="28"/>
        </w:rPr>
        <w:t xml:space="preserve"> Regulation: 130 UNECE)</w:t>
      </w:r>
    </w:p>
    <w:p w14:paraId="17B0545E" w14:textId="6DF0E1DC" w:rsidR="00877446" w:rsidRPr="00A879DA" w:rsidRDefault="00877446" w:rsidP="000F68A4">
      <w:pPr>
        <w:pStyle w:val="ListParagraph"/>
        <w:numPr>
          <w:ilvl w:val="0"/>
          <w:numId w:val="12"/>
        </w:numPr>
        <w:rPr>
          <w:rFonts w:asciiTheme="majorHAnsi" w:hAnsiTheme="majorHAnsi"/>
          <w:color w:val="000000" w:themeColor="text1"/>
          <w:sz w:val="28"/>
          <w:szCs w:val="28"/>
        </w:rPr>
      </w:pPr>
      <w:r w:rsidRPr="00A879DA">
        <w:rPr>
          <w:rFonts w:asciiTheme="majorHAnsi" w:hAnsiTheme="majorHAnsi"/>
          <w:b/>
          <w:color w:val="000000" w:themeColor="text1"/>
          <w:sz w:val="28"/>
          <w:szCs w:val="28"/>
        </w:rPr>
        <w:t>LDWS [HMI]</w:t>
      </w:r>
      <w:r w:rsidRPr="00A879DA">
        <w:rPr>
          <w:rFonts w:asciiTheme="majorHAnsi" w:hAnsiTheme="majorHAnsi"/>
          <w:color w:val="000000" w:themeColor="text1"/>
          <w:sz w:val="28"/>
          <w:szCs w:val="28"/>
        </w:rPr>
        <w:t>: The LDWS optical warning signals shall be activated either when the ignition (start) switch is turned to the on (run) position or  when  the  ignition (start) switch is in a position between the on (run) and start that is designated by the   manufacturer  as  a  check  position  (initial  system  (power-on).  This requirement does not apply to warning signals shown in a common spaces.</w:t>
      </w:r>
    </w:p>
    <w:p w14:paraId="62A1533E" w14:textId="449EB9D3" w:rsidR="00877446" w:rsidRPr="001B2677" w:rsidRDefault="00877446" w:rsidP="00877446">
      <w:pPr>
        <w:pStyle w:val="ListParagraph"/>
        <w:rPr>
          <w:rFonts w:asciiTheme="majorHAnsi" w:hAnsiTheme="majorHAnsi"/>
          <w:color w:val="1F4E79" w:themeColor="accent1" w:themeShade="80"/>
          <w:sz w:val="28"/>
          <w:szCs w:val="28"/>
        </w:rPr>
      </w:pPr>
      <w:r w:rsidRPr="001B2677">
        <w:rPr>
          <w:rFonts w:asciiTheme="majorHAnsi" w:hAnsiTheme="majorHAnsi"/>
          <w:color w:val="1F4E79" w:themeColor="accent1" w:themeShade="80"/>
          <w:sz w:val="28"/>
          <w:szCs w:val="28"/>
        </w:rPr>
        <w:t>(</w:t>
      </w:r>
      <w:proofErr w:type="gramStart"/>
      <w:r w:rsidR="009B7463" w:rsidRPr="001B2677">
        <w:rPr>
          <w:rFonts w:asciiTheme="majorHAnsi" w:hAnsiTheme="majorHAnsi"/>
          <w:color w:val="1F4E79" w:themeColor="accent1" w:themeShade="80"/>
          <w:sz w:val="28"/>
          <w:szCs w:val="28"/>
        </w:rPr>
        <w:t>source</w:t>
      </w:r>
      <w:proofErr w:type="gramEnd"/>
      <w:r w:rsidR="009B7463" w:rsidRPr="001B2677">
        <w:rPr>
          <w:rFonts w:asciiTheme="majorHAnsi" w:hAnsiTheme="majorHAnsi"/>
          <w:color w:val="1F4E79" w:themeColor="accent1" w:themeShade="80"/>
          <w:sz w:val="28"/>
          <w:szCs w:val="28"/>
        </w:rPr>
        <w:t>:</w:t>
      </w:r>
      <w:r w:rsidRPr="001B2677">
        <w:rPr>
          <w:rFonts w:asciiTheme="majorHAnsi" w:hAnsiTheme="majorHAnsi"/>
          <w:color w:val="1F4E79" w:themeColor="accent1" w:themeShade="80"/>
          <w:sz w:val="28"/>
          <w:szCs w:val="28"/>
        </w:rPr>
        <w:t xml:space="preserve"> Regulation: 130 UNECE)</w:t>
      </w:r>
    </w:p>
    <w:p w14:paraId="35CAA54D" w14:textId="0F0058FB" w:rsidR="00877446" w:rsidRPr="005D5D3F" w:rsidRDefault="00877446" w:rsidP="002A56E7">
      <w:pPr>
        <w:pStyle w:val="ListParagraph"/>
        <w:numPr>
          <w:ilvl w:val="0"/>
          <w:numId w:val="12"/>
        </w:numPr>
        <w:rPr>
          <w:rFonts w:asciiTheme="majorHAnsi" w:hAnsiTheme="majorHAnsi"/>
          <w:color w:val="000000" w:themeColor="text1"/>
          <w:sz w:val="28"/>
          <w:szCs w:val="28"/>
        </w:rPr>
      </w:pPr>
      <w:r w:rsidRPr="005D5D3F">
        <w:rPr>
          <w:rFonts w:asciiTheme="majorHAnsi" w:hAnsiTheme="majorHAnsi"/>
          <w:b/>
          <w:color w:val="000000" w:themeColor="text1"/>
          <w:sz w:val="28"/>
          <w:szCs w:val="28"/>
        </w:rPr>
        <w:t>LDWS [HMI]</w:t>
      </w:r>
      <w:r w:rsidRPr="005D5D3F">
        <w:rPr>
          <w:rFonts w:asciiTheme="majorHAnsi" w:hAnsiTheme="majorHAnsi"/>
          <w:color w:val="000000" w:themeColor="text1"/>
          <w:sz w:val="28"/>
          <w:szCs w:val="28"/>
        </w:rPr>
        <w:t>: The optical warning signals shall be visible even by daylight; the satisfactory condition  of  the  signals  must  be  easily  verifiable  by  the  driver  from  the driver's seat.</w:t>
      </w:r>
    </w:p>
    <w:p w14:paraId="3A343EEF" w14:textId="6FF0914A" w:rsidR="00877446" w:rsidRPr="001B2677" w:rsidRDefault="00877446" w:rsidP="00877446">
      <w:pPr>
        <w:pStyle w:val="ListParagraph"/>
        <w:rPr>
          <w:rFonts w:asciiTheme="majorHAnsi" w:hAnsiTheme="majorHAnsi"/>
          <w:color w:val="1F4E79" w:themeColor="accent1" w:themeShade="80"/>
          <w:sz w:val="28"/>
          <w:szCs w:val="28"/>
        </w:rPr>
      </w:pPr>
      <w:r w:rsidRPr="001B2677">
        <w:rPr>
          <w:rFonts w:asciiTheme="majorHAnsi" w:hAnsiTheme="majorHAnsi"/>
          <w:color w:val="1F4E79" w:themeColor="accent1" w:themeShade="80"/>
          <w:sz w:val="28"/>
          <w:szCs w:val="28"/>
        </w:rPr>
        <w:t>(</w:t>
      </w:r>
      <w:proofErr w:type="gramStart"/>
      <w:r w:rsidR="009B7463" w:rsidRPr="001B2677">
        <w:rPr>
          <w:rFonts w:asciiTheme="majorHAnsi" w:hAnsiTheme="majorHAnsi"/>
          <w:color w:val="1F4E79" w:themeColor="accent1" w:themeShade="80"/>
          <w:sz w:val="28"/>
          <w:szCs w:val="28"/>
        </w:rPr>
        <w:t>source</w:t>
      </w:r>
      <w:proofErr w:type="gramEnd"/>
      <w:r w:rsidR="009B7463" w:rsidRPr="001B2677">
        <w:rPr>
          <w:rFonts w:asciiTheme="majorHAnsi" w:hAnsiTheme="majorHAnsi"/>
          <w:color w:val="1F4E79" w:themeColor="accent1" w:themeShade="80"/>
          <w:sz w:val="28"/>
          <w:szCs w:val="28"/>
        </w:rPr>
        <w:t>:</w:t>
      </w:r>
      <w:r w:rsidRPr="001B2677">
        <w:rPr>
          <w:rFonts w:asciiTheme="majorHAnsi" w:hAnsiTheme="majorHAnsi"/>
          <w:color w:val="1F4E79" w:themeColor="accent1" w:themeShade="80"/>
          <w:sz w:val="28"/>
          <w:szCs w:val="28"/>
        </w:rPr>
        <w:t xml:space="preserve"> Regulation: 130 UNECE)</w:t>
      </w:r>
    </w:p>
    <w:p w14:paraId="015F2700" w14:textId="25E1F710" w:rsidR="00877446" w:rsidRDefault="00877446" w:rsidP="00877446">
      <w:pPr>
        <w:pStyle w:val="ListParagraph"/>
        <w:numPr>
          <w:ilvl w:val="0"/>
          <w:numId w:val="12"/>
        </w:numPr>
        <w:rPr>
          <w:rFonts w:asciiTheme="majorHAnsi" w:hAnsiTheme="majorHAnsi"/>
          <w:color w:val="000000" w:themeColor="text1"/>
          <w:sz w:val="28"/>
          <w:szCs w:val="28"/>
        </w:rPr>
      </w:pPr>
      <w:r w:rsidRPr="00E303A5">
        <w:rPr>
          <w:rFonts w:asciiTheme="majorHAnsi" w:hAnsiTheme="majorHAnsi"/>
          <w:b/>
          <w:color w:val="000000" w:themeColor="text1"/>
          <w:sz w:val="28"/>
          <w:szCs w:val="28"/>
        </w:rPr>
        <w:t>LDWS [HMI]</w:t>
      </w:r>
      <w:r>
        <w:rPr>
          <w:rFonts w:asciiTheme="majorHAnsi" w:hAnsiTheme="majorHAnsi"/>
          <w:color w:val="000000" w:themeColor="text1"/>
          <w:sz w:val="28"/>
          <w:szCs w:val="28"/>
        </w:rPr>
        <w:t xml:space="preserve">: </w:t>
      </w:r>
      <w:r w:rsidRPr="00622F2A">
        <w:rPr>
          <w:rFonts w:asciiTheme="majorHAnsi" w:hAnsiTheme="majorHAnsi"/>
          <w:color w:val="000000" w:themeColor="text1"/>
          <w:sz w:val="28"/>
          <w:szCs w:val="28"/>
        </w:rPr>
        <w:t>When the  driver  is  provided  with  an  optical  warning  signal  to  indicate  that the LDWS is temporarily not available, for example due to inclement weather conditions,  the  signal  shall  be  con</w:t>
      </w:r>
      <w:r>
        <w:rPr>
          <w:rFonts w:asciiTheme="majorHAnsi" w:hAnsiTheme="majorHAnsi"/>
          <w:color w:val="000000" w:themeColor="text1"/>
          <w:sz w:val="28"/>
          <w:szCs w:val="28"/>
        </w:rPr>
        <w:t>st</w:t>
      </w:r>
      <w:r w:rsidRPr="00622F2A">
        <w:rPr>
          <w:rFonts w:asciiTheme="majorHAnsi" w:hAnsiTheme="majorHAnsi"/>
          <w:color w:val="000000" w:themeColor="text1"/>
          <w:sz w:val="28"/>
          <w:szCs w:val="28"/>
        </w:rPr>
        <w:t>ant</w:t>
      </w:r>
      <w:r>
        <w:rPr>
          <w:rFonts w:asciiTheme="majorHAnsi" w:hAnsiTheme="majorHAnsi"/>
          <w:color w:val="000000" w:themeColor="text1"/>
          <w:sz w:val="28"/>
          <w:szCs w:val="28"/>
        </w:rPr>
        <w:t xml:space="preserve">. It may use failure warning signal for the same. </w:t>
      </w:r>
    </w:p>
    <w:p w14:paraId="3A67EC1D" w14:textId="3351BB5D" w:rsidR="00877446" w:rsidRPr="001B2677" w:rsidRDefault="00877446" w:rsidP="00877446">
      <w:pPr>
        <w:pStyle w:val="ListParagraph"/>
        <w:rPr>
          <w:rFonts w:asciiTheme="majorHAnsi" w:hAnsiTheme="majorHAnsi"/>
          <w:color w:val="1F4E79" w:themeColor="accent1" w:themeShade="80"/>
          <w:sz w:val="28"/>
          <w:szCs w:val="28"/>
        </w:rPr>
      </w:pPr>
      <w:r w:rsidRPr="001B2677">
        <w:rPr>
          <w:rFonts w:asciiTheme="majorHAnsi" w:hAnsiTheme="majorHAnsi"/>
          <w:color w:val="1F4E79" w:themeColor="accent1" w:themeShade="80"/>
          <w:sz w:val="28"/>
          <w:szCs w:val="28"/>
        </w:rPr>
        <w:t>(</w:t>
      </w:r>
      <w:proofErr w:type="gramStart"/>
      <w:r w:rsidR="009B7463" w:rsidRPr="001B2677">
        <w:rPr>
          <w:rFonts w:asciiTheme="majorHAnsi" w:hAnsiTheme="majorHAnsi"/>
          <w:color w:val="1F4E79" w:themeColor="accent1" w:themeShade="80"/>
          <w:sz w:val="28"/>
          <w:szCs w:val="28"/>
        </w:rPr>
        <w:t>source</w:t>
      </w:r>
      <w:proofErr w:type="gramEnd"/>
      <w:r w:rsidR="009B7463" w:rsidRPr="001B2677">
        <w:rPr>
          <w:rFonts w:asciiTheme="majorHAnsi" w:hAnsiTheme="majorHAnsi"/>
          <w:color w:val="1F4E79" w:themeColor="accent1" w:themeShade="80"/>
          <w:sz w:val="28"/>
          <w:szCs w:val="28"/>
        </w:rPr>
        <w:t>:</w:t>
      </w:r>
      <w:r w:rsidRPr="001B2677">
        <w:rPr>
          <w:rFonts w:asciiTheme="majorHAnsi" w:hAnsiTheme="majorHAnsi"/>
          <w:color w:val="1F4E79" w:themeColor="accent1" w:themeShade="80"/>
          <w:sz w:val="28"/>
          <w:szCs w:val="28"/>
        </w:rPr>
        <w:t xml:space="preserve"> Regulation: 130 UNECE)</w:t>
      </w:r>
    </w:p>
    <w:p w14:paraId="25B7A03B" w14:textId="4E5218F4" w:rsidR="00877446" w:rsidRPr="00C064F2" w:rsidRDefault="00877446" w:rsidP="008042FF">
      <w:pPr>
        <w:pStyle w:val="ListParagraph"/>
        <w:numPr>
          <w:ilvl w:val="0"/>
          <w:numId w:val="12"/>
        </w:numPr>
        <w:rPr>
          <w:rFonts w:asciiTheme="majorHAnsi" w:hAnsiTheme="majorHAnsi"/>
          <w:color w:val="000000" w:themeColor="text1"/>
          <w:sz w:val="28"/>
          <w:szCs w:val="28"/>
        </w:rPr>
      </w:pPr>
      <w:r w:rsidRPr="00C064F2">
        <w:rPr>
          <w:rFonts w:asciiTheme="majorHAnsi" w:hAnsiTheme="majorHAnsi"/>
          <w:color w:val="000000" w:themeColor="text1"/>
          <w:sz w:val="28"/>
          <w:szCs w:val="28"/>
        </w:rPr>
        <w:lastRenderedPageBreak/>
        <w:t xml:space="preserve"> </w:t>
      </w:r>
      <w:r w:rsidRPr="00C064F2">
        <w:rPr>
          <w:rFonts w:asciiTheme="majorHAnsi" w:hAnsiTheme="majorHAnsi"/>
          <w:b/>
          <w:color w:val="000000" w:themeColor="text1"/>
          <w:sz w:val="28"/>
          <w:szCs w:val="28"/>
        </w:rPr>
        <w:t>LDWS [HMI]</w:t>
      </w:r>
      <w:r w:rsidRPr="00C064F2">
        <w:rPr>
          <w:rFonts w:asciiTheme="majorHAnsi" w:hAnsiTheme="majorHAnsi"/>
          <w:color w:val="000000" w:themeColor="text1"/>
          <w:sz w:val="28"/>
          <w:szCs w:val="28"/>
        </w:rPr>
        <w:t>: At  a  periodic  technical  inspection  it  shall  be  possible  to  confirm  the  correct operational  status  of  the  LDWS  by  a  visible  observation  of  the  failure warning  signal  status,  following  a power ON (off system  OK,  on</w:t>
      </w:r>
      <w:r w:rsidR="00C064F2">
        <w:rPr>
          <w:rFonts w:asciiTheme="majorHAnsi" w:hAnsiTheme="majorHAnsi"/>
          <w:color w:val="000000" w:themeColor="text1"/>
          <w:sz w:val="28"/>
          <w:szCs w:val="28"/>
        </w:rPr>
        <w:t xml:space="preserve"> </w:t>
      </w:r>
      <w:r w:rsidRPr="00C064F2">
        <w:rPr>
          <w:rFonts w:asciiTheme="majorHAnsi" w:hAnsiTheme="majorHAnsi"/>
          <w:color w:val="000000" w:themeColor="text1"/>
          <w:sz w:val="28"/>
          <w:szCs w:val="28"/>
        </w:rPr>
        <w:t>system fault present.</w:t>
      </w:r>
    </w:p>
    <w:p w14:paraId="496B07D9" w14:textId="39A889FB" w:rsidR="00630B41" w:rsidRDefault="00877446" w:rsidP="00877446">
      <w:pPr>
        <w:pStyle w:val="ListParagraph"/>
        <w:rPr>
          <w:rFonts w:asciiTheme="majorHAnsi" w:hAnsiTheme="majorHAnsi"/>
          <w:color w:val="1F4E79" w:themeColor="accent1" w:themeShade="80"/>
          <w:sz w:val="28"/>
          <w:szCs w:val="28"/>
        </w:rPr>
      </w:pPr>
      <w:r w:rsidRPr="001B2677">
        <w:rPr>
          <w:rFonts w:asciiTheme="majorHAnsi" w:hAnsiTheme="majorHAnsi"/>
          <w:color w:val="1F4E79" w:themeColor="accent1" w:themeShade="80"/>
          <w:sz w:val="28"/>
          <w:szCs w:val="28"/>
        </w:rPr>
        <w:t>(</w:t>
      </w:r>
      <w:proofErr w:type="gramStart"/>
      <w:r w:rsidRPr="001B2677">
        <w:rPr>
          <w:rFonts w:asciiTheme="majorHAnsi" w:hAnsiTheme="majorHAnsi"/>
          <w:color w:val="1F4E79" w:themeColor="accent1" w:themeShade="80"/>
          <w:sz w:val="28"/>
          <w:szCs w:val="28"/>
        </w:rPr>
        <w:t>source :</w:t>
      </w:r>
      <w:proofErr w:type="gramEnd"/>
      <w:r w:rsidRPr="001B2677">
        <w:rPr>
          <w:rFonts w:asciiTheme="majorHAnsi" w:hAnsiTheme="majorHAnsi"/>
          <w:color w:val="1F4E79" w:themeColor="accent1" w:themeShade="80"/>
          <w:sz w:val="28"/>
          <w:szCs w:val="28"/>
        </w:rPr>
        <w:t xml:space="preserve"> Regulation: 130 UNECE)</w:t>
      </w:r>
    </w:p>
    <w:p w14:paraId="76F3FF5E" w14:textId="607BD1A2" w:rsidR="00630B41" w:rsidRPr="00630B41" w:rsidRDefault="00207706" w:rsidP="0089192B">
      <w:pPr>
        <w:pStyle w:val="ListParagraph"/>
        <w:numPr>
          <w:ilvl w:val="0"/>
          <w:numId w:val="12"/>
        </w:numPr>
        <w:rPr>
          <w:rFonts w:asciiTheme="majorHAnsi" w:hAnsiTheme="majorHAnsi"/>
          <w:color w:val="000000" w:themeColor="text1"/>
          <w:sz w:val="28"/>
          <w:szCs w:val="28"/>
        </w:rPr>
      </w:pPr>
      <w:r w:rsidRPr="00E303A5">
        <w:rPr>
          <w:rFonts w:asciiTheme="majorHAnsi" w:hAnsiTheme="majorHAnsi"/>
          <w:b/>
          <w:color w:val="000000" w:themeColor="text1"/>
          <w:sz w:val="28"/>
          <w:szCs w:val="28"/>
        </w:rPr>
        <w:t>LDWS [HMI]</w:t>
      </w:r>
      <w:r>
        <w:rPr>
          <w:rFonts w:asciiTheme="majorHAnsi" w:hAnsiTheme="majorHAnsi"/>
          <w:color w:val="000000" w:themeColor="text1"/>
          <w:sz w:val="28"/>
          <w:szCs w:val="28"/>
        </w:rPr>
        <w:t xml:space="preserve">: </w:t>
      </w:r>
      <w:r w:rsidR="00630B41" w:rsidRPr="00630B41">
        <w:rPr>
          <w:rFonts w:asciiTheme="majorHAnsi" w:hAnsiTheme="majorHAnsi"/>
          <w:color w:val="000000" w:themeColor="text1"/>
          <w:sz w:val="28"/>
          <w:szCs w:val="28"/>
        </w:rPr>
        <w:t xml:space="preserve">If  a  vehicle  is  equipped  with  a  means to  deactivate  the  LDWS  function,  </w:t>
      </w:r>
      <w:r w:rsidR="00630B41">
        <w:rPr>
          <w:rFonts w:asciiTheme="majorHAnsi" w:hAnsiTheme="majorHAnsi"/>
          <w:color w:val="000000" w:themeColor="text1"/>
          <w:sz w:val="28"/>
          <w:szCs w:val="28"/>
        </w:rPr>
        <w:t>when LDWS deactivated, a</w:t>
      </w:r>
      <w:r w:rsidR="00630B41" w:rsidRPr="00630B41">
        <w:rPr>
          <w:rFonts w:asciiTheme="majorHAnsi" w:hAnsiTheme="majorHAnsi"/>
          <w:color w:val="000000" w:themeColor="text1"/>
          <w:sz w:val="28"/>
          <w:szCs w:val="28"/>
        </w:rPr>
        <w:t xml:space="preserve">  constant  optical  warning  signal  shall  inform the  driver  that  the  LDWS function  has  been  deactivated.  The same yellow warning failure</w:t>
      </w:r>
      <w:r w:rsidR="00630B41">
        <w:rPr>
          <w:rFonts w:asciiTheme="majorHAnsi" w:hAnsiTheme="majorHAnsi"/>
          <w:color w:val="000000" w:themeColor="text1"/>
          <w:sz w:val="28"/>
          <w:szCs w:val="28"/>
        </w:rPr>
        <w:t xml:space="preserve"> signal </w:t>
      </w:r>
      <w:r w:rsidR="00630B41" w:rsidRPr="00630B41">
        <w:rPr>
          <w:rFonts w:asciiTheme="majorHAnsi" w:hAnsiTheme="majorHAnsi"/>
          <w:color w:val="000000" w:themeColor="text1"/>
          <w:sz w:val="28"/>
          <w:szCs w:val="28"/>
        </w:rPr>
        <w:t xml:space="preserve">can be used. </w:t>
      </w:r>
    </w:p>
    <w:p w14:paraId="0B1C1102" w14:textId="5D20E3A4" w:rsidR="00877446" w:rsidRPr="001B2677" w:rsidRDefault="00630B41" w:rsidP="0069295F">
      <w:pPr>
        <w:pStyle w:val="ListParagraph"/>
        <w:rPr>
          <w:rFonts w:asciiTheme="majorHAnsi" w:hAnsiTheme="majorHAnsi"/>
          <w:color w:val="1F4E79" w:themeColor="accent1" w:themeShade="80"/>
          <w:sz w:val="28"/>
          <w:szCs w:val="28"/>
        </w:rPr>
      </w:pPr>
      <w:r w:rsidRPr="001B2677">
        <w:rPr>
          <w:rFonts w:asciiTheme="majorHAnsi" w:hAnsiTheme="majorHAnsi"/>
          <w:color w:val="1F4E79" w:themeColor="accent1" w:themeShade="80"/>
          <w:sz w:val="28"/>
          <w:szCs w:val="28"/>
        </w:rPr>
        <w:t>(</w:t>
      </w:r>
      <w:proofErr w:type="gramStart"/>
      <w:r w:rsidRPr="001B2677">
        <w:rPr>
          <w:rFonts w:asciiTheme="majorHAnsi" w:hAnsiTheme="majorHAnsi"/>
          <w:color w:val="1F4E79" w:themeColor="accent1" w:themeShade="80"/>
          <w:sz w:val="28"/>
          <w:szCs w:val="28"/>
        </w:rPr>
        <w:t>source :</w:t>
      </w:r>
      <w:proofErr w:type="gramEnd"/>
      <w:r w:rsidRPr="001B2677">
        <w:rPr>
          <w:rFonts w:asciiTheme="majorHAnsi" w:hAnsiTheme="majorHAnsi"/>
          <w:color w:val="1F4E79" w:themeColor="accent1" w:themeShade="80"/>
          <w:sz w:val="28"/>
          <w:szCs w:val="28"/>
        </w:rPr>
        <w:t xml:space="preserve"> Regulation: 130 UNECE).</w:t>
      </w:r>
    </w:p>
    <w:p w14:paraId="067E68B5" w14:textId="77777777" w:rsidR="0069295F" w:rsidRDefault="0069295F" w:rsidP="00E303A5">
      <w:pPr>
        <w:pStyle w:val="ListParagraph"/>
        <w:pBdr>
          <w:bottom w:val="single" w:sz="12" w:space="1" w:color="auto"/>
        </w:pBdr>
      </w:pPr>
    </w:p>
    <w:p w14:paraId="764A13D2" w14:textId="77777777" w:rsidR="007D42FC" w:rsidRDefault="007D42FC" w:rsidP="00E303A5">
      <w:pPr>
        <w:pStyle w:val="ListParagraph"/>
      </w:pPr>
    </w:p>
    <w:p w14:paraId="7ADE74B1" w14:textId="720BAD9F" w:rsidR="008744E4" w:rsidRPr="0028732E" w:rsidRDefault="00174878" w:rsidP="00E303A5">
      <w:pPr>
        <w:pStyle w:val="ListParagraph"/>
        <w:rPr>
          <w:sz w:val="28"/>
          <w:szCs w:val="28"/>
        </w:rPr>
      </w:pPr>
      <w:commentRangeStart w:id="24"/>
      <w:r w:rsidRPr="0028732E">
        <w:rPr>
          <w:sz w:val="28"/>
          <w:szCs w:val="28"/>
        </w:rPr>
        <w:t>Additional</w:t>
      </w:r>
      <w:r w:rsidR="008744E4" w:rsidRPr="0028732E">
        <w:rPr>
          <w:sz w:val="28"/>
          <w:szCs w:val="28"/>
        </w:rPr>
        <w:t xml:space="preserve"> requirements which I feel we should have:</w:t>
      </w:r>
      <w:commentRangeEnd w:id="24"/>
      <w:r w:rsidR="00B74413">
        <w:rPr>
          <w:rStyle w:val="CommentReference"/>
        </w:rPr>
        <w:commentReference w:id="24"/>
      </w:r>
    </w:p>
    <w:p w14:paraId="070BB1FC" w14:textId="77777777" w:rsidR="008744E4" w:rsidRDefault="008744E4" w:rsidP="00E303A5">
      <w:pPr>
        <w:pStyle w:val="ListParagraph"/>
      </w:pPr>
    </w:p>
    <w:p w14:paraId="7460C961" w14:textId="245593A2" w:rsidR="007D42FC" w:rsidRPr="009530B9" w:rsidRDefault="008744E4" w:rsidP="008744E4">
      <w:pPr>
        <w:pStyle w:val="ListParagraph"/>
        <w:numPr>
          <w:ilvl w:val="0"/>
          <w:numId w:val="12"/>
        </w:numPr>
        <w:rPr>
          <w:rFonts w:asciiTheme="majorHAnsi" w:hAnsiTheme="majorHAnsi"/>
          <w:color w:val="000000" w:themeColor="text1"/>
          <w:sz w:val="28"/>
          <w:szCs w:val="28"/>
        </w:rPr>
      </w:pPr>
      <w:r w:rsidRPr="00F9340F">
        <w:rPr>
          <w:rFonts w:asciiTheme="majorHAnsi" w:hAnsiTheme="majorHAnsi"/>
          <w:b/>
          <w:color w:val="000000" w:themeColor="text1"/>
          <w:sz w:val="28"/>
          <w:szCs w:val="28"/>
        </w:rPr>
        <w:t>LKA:</w:t>
      </w:r>
      <w:r>
        <w:rPr>
          <w:rFonts w:asciiTheme="majorHAnsi" w:hAnsiTheme="majorHAnsi"/>
          <w:color w:val="000000" w:themeColor="text1"/>
          <w:sz w:val="28"/>
          <w:szCs w:val="28"/>
        </w:rPr>
        <w:t xml:space="preserve"> LKA must be deactivated when </w:t>
      </w:r>
    </w:p>
    <w:p w14:paraId="0F640AE8" w14:textId="67B6E5F3" w:rsidR="00E14300" w:rsidRPr="00E14300" w:rsidRDefault="00E14300" w:rsidP="009530B9">
      <w:pPr>
        <w:pStyle w:val="ListParagraph"/>
        <w:numPr>
          <w:ilvl w:val="1"/>
          <w:numId w:val="16"/>
        </w:numPr>
        <w:rPr>
          <w:rFonts w:asciiTheme="majorHAnsi" w:hAnsiTheme="majorHAnsi"/>
          <w:color w:val="000000" w:themeColor="text1"/>
          <w:sz w:val="28"/>
          <w:szCs w:val="28"/>
        </w:rPr>
      </w:pPr>
      <w:r w:rsidRPr="00E14300">
        <w:rPr>
          <w:rFonts w:asciiTheme="majorHAnsi" w:hAnsiTheme="majorHAnsi"/>
          <w:color w:val="000000" w:themeColor="text1"/>
          <w:sz w:val="28"/>
          <w:szCs w:val="28"/>
        </w:rPr>
        <w:t>Manually deactivated by the user</w:t>
      </w:r>
    </w:p>
    <w:p w14:paraId="4A097413" w14:textId="36CC50DC" w:rsidR="00E14300" w:rsidRDefault="00E14300" w:rsidP="009530B9">
      <w:pPr>
        <w:pStyle w:val="ListParagraph"/>
        <w:numPr>
          <w:ilvl w:val="1"/>
          <w:numId w:val="16"/>
        </w:numPr>
        <w:rPr>
          <w:rFonts w:asciiTheme="majorHAnsi" w:hAnsiTheme="majorHAnsi"/>
          <w:color w:val="000000" w:themeColor="text1"/>
          <w:sz w:val="28"/>
          <w:szCs w:val="28"/>
        </w:rPr>
      </w:pPr>
      <w:commentRangeStart w:id="25"/>
      <w:r w:rsidRPr="00E14300">
        <w:rPr>
          <w:rFonts w:asciiTheme="majorHAnsi" w:hAnsiTheme="majorHAnsi"/>
          <w:color w:val="000000" w:themeColor="text1"/>
          <w:sz w:val="28"/>
          <w:szCs w:val="28"/>
        </w:rPr>
        <w:t xml:space="preserve">Current center of the vehicle doesn’t deviate more than </w:t>
      </w:r>
      <w:r w:rsidRPr="00161D27">
        <w:rPr>
          <w:rFonts w:asciiTheme="majorHAnsi" w:hAnsiTheme="majorHAnsi"/>
          <w:color w:val="FF0000"/>
          <w:sz w:val="28"/>
          <w:szCs w:val="28"/>
        </w:rPr>
        <w:t xml:space="preserve">15 </w:t>
      </w:r>
      <w:r w:rsidRPr="00E14300">
        <w:rPr>
          <w:rFonts w:asciiTheme="majorHAnsi" w:hAnsiTheme="majorHAnsi"/>
          <w:color w:val="000000" w:themeColor="text1"/>
          <w:sz w:val="28"/>
          <w:szCs w:val="28"/>
        </w:rPr>
        <w:t xml:space="preserve">cm </w:t>
      </w:r>
      <w:r>
        <w:rPr>
          <w:rFonts w:asciiTheme="majorHAnsi" w:hAnsiTheme="majorHAnsi"/>
          <w:color w:val="000000" w:themeColor="text1"/>
          <w:sz w:val="28"/>
          <w:szCs w:val="28"/>
        </w:rPr>
        <w:t xml:space="preserve">w.r.t. center of intended path. </w:t>
      </w:r>
      <w:commentRangeEnd w:id="25"/>
      <w:r w:rsidR="00685503">
        <w:rPr>
          <w:rStyle w:val="CommentReference"/>
        </w:rPr>
        <w:commentReference w:id="25"/>
      </w:r>
    </w:p>
    <w:p w14:paraId="7CD0629F" w14:textId="2FBA13C3" w:rsidR="00E14300" w:rsidRPr="00E14300" w:rsidRDefault="00E14300" w:rsidP="009530B9">
      <w:pPr>
        <w:pStyle w:val="ListParagraph"/>
        <w:numPr>
          <w:ilvl w:val="1"/>
          <w:numId w:val="16"/>
        </w:numPr>
        <w:rPr>
          <w:rFonts w:asciiTheme="majorHAnsi" w:hAnsiTheme="majorHAnsi"/>
          <w:color w:val="000000" w:themeColor="text1"/>
          <w:sz w:val="28"/>
          <w:szCs w:val="28"/>
        </w:rPr>
      </w:pPr>
      <w:r>
        <w:rPr>
          <w:rFonts w:asciiTheme="majorHAnsi" w:hAnsiTheme="majorHAnsi"/>
          <w:color w:val="000000" w:themeColor="text1"/>
          <w:sz w:val="28"/>
          <w:szCs w:val="28"/>
        </w:rPr>
        <w:t>LKA is active currently and d</w:t>
      </w:r>
      <w:r w:rsidRPr="00E14300">
        <w:rPr>
          <w:rFonts w:asciiTheme="majorHAnsi" w:hAnsiTheme="majorHAnsi"/>
          <w:color w:val="000000" w:themeColor="text1"/>
          <w:sz w:val="28"/>
          <w:szCs w:val="28"/>
        </w:rPr>
        <w:t>river does the counter steering (opposite to assist torque)</w:t>
      </w:r>
    </w:p>
    <w:p w14:paraId="5746CF1A" w14:textId="7B040F69" w:rsidR="00E14300" w:rsidRPr="00E14300" w:rsidRDefault="00E14300" w:rsidP="009530B9">
      <w:pPr>
        <w:pStyle w:val="ListParagraph"/>
        <w:numPr>
          <w:ilvl w:val="1"/>
          <w:numId w:val="16"/>
        </w:numPr>
        <w:rPr>
          <w:rFonts w:asciiTheme="majorHAnsi" w:hAnsiTheme="majorHAnsi"/>
          <w:color w:val="000000" w:themeColor="text1"/>
          <w:sz w:val="28"/>
          <w:szCs w:val="28"/>
        </w:rPr>
      </w:pPr>
      <w:commentRangeStart w:id="26"/>
      <w:r w:rsidRPr="00E14300">
        <w:rPr>
          <w:rFonts w:asciiTheme="majorHAnsi" w:hAnsiTheme="majorHAnsi"/>
          <w:color w:val="000000" w:themeColor="text1"/>
          <w:sz w:val="28"/>
          <w:szCs w:val="28"/>
        </w:rPr>
        <w:t xml:space="preserve">LKA is active and driver doesn’t intervene </w:t>
      </w:r>
      <w:r>
        <w:rPr>
          <w:rFonts w:asciiTheme="majorHAnsi" w:hAnsiTheme="majorHAnsi"/>
          <w:color w:val="000000" w:themeColor="text1"/>
          <w:sz w:val="28"/>
          <w:szCs w:val="28"/>
        </w:rPr>
        <w:t xml:space="preserve">to the steering wheel </w:t>
      </w:r>
      <w:r w:rsidRPr="00E14300">
        <w:rPr>
          <w:rFonts w:asciiTheme="majorHAnsi" w:hAnsiTheme="majorHAnsi"/>
          <w:color w:val="000000" w:themeColor="text1"/>
          <w:sz w:val="28"/>
          <w:szCs w:val="28"/>
        </w:rPr>
        <w:t xml:space="preserve">within </w:t>
      </w:r>
      <w:r w:rsidRPr="00161D27">
        <w:rPr>
          <w:rFonts w:asciiTheme="majorHAnsi" w:hAnsiTheme="majorHAnsi"/>
          <w:color w:val="FF0000"/>
          <w:sz w:val="28"/>
          <w:szCs w:val="28"/>
        </w:rPr>
        <w:t xml:space="preserve">5 </w:t>
      </w:r>
      <w:r w:rsidRPr="00E14300">
        <w:rPr>
          <w:rFonts w:asciiTheme="majorHAnsi" w:hAnsiTheme="majorHAnsi"/>
          <w:color w:val="000000" w:themeColor="text1"/>
          <w:sz w:val="28"/>
          <w:szCs w:val="28"/>
        </w:rPr>
        <w:t>seconds.</w:t>
      </w:r>
      <w:r w:rsidR="00161D27">
        <w:rPr>
          <w:rFonts w:asciiTheme="majorHAnsi" w:hAnsiTheme="majorHAnsi"/>
          <w:color w:val="000000" w:themeColor="text1"/>
          <w:sz w:val="28"/>
          <w:szCs w:val="28"/>
        </w:rPr>
        <w:t xml:space="preserve"> </w:t>
      </w:r>
      <w:r w:rsidR="00161D27" w:rsidRPr="00161D27">
        <w:rPr>
          <w:rFonts w:asciiTheme="majorHAnsi" w:hAnsiTheme="majorHAnsi"/>
          <w:color w:val="FF0000"/>
          <w:sz w:val="28"/>
          <w:szCs w:val="28"/>
        </w:rPr>
        <w:t>(Need</w:t>
      </w:r>
      <w:r w:rsidR="00161D27">
        <w:rPr>
          <w:rFonts w:asciiTheme="majorHAnsi" w:hAnsiTheme="majorHAnsi"/>
          <w:color w:val="FF0000"/>
          <w:sz w:val="28"/>
          <w:szCs w:val="28"/>
        </w:rPr>
        <w:t xml:space="preserve"> your input here. Different documents have different idea on this.</w:t>
      </w:r>
      <w:r w:rsidR="00161D27" w:rsidRPr="00161D27">
        <w:rPr>
          <w:rFonts w:asciiTheme="majorHAnsi" w:hAnsiTheme="majorHAnsi"/>
          <w:color w:val="FF0000"/>
          <w:sz w:val="28"/>
          <w:szCs w:val="28"/>
        </w:rPr>
        <w:t>)</w:t>
      </w:r>
      <w:commentRangeEnd w:id="26"/>
      <w:r w:rsidR="001F0AFE">
        <w:rPr>
          <w:rStyle w:val="CommentReference"/>
        </w:rPr>
        <w:commentReference w:id="26"/>
      </w:r>
    </w:p>
    <w:p w14:paraId="47211D72" w14:textId="77777777" w:rsidR="00E14300" w:rsidRDefault="00E14300" w:rsidP="00E14300">
      <w:pPr>
        <w:pStyle w:val="ListParagraph"/>
        <w:ind w:left="1440"/>
      </w:pPr>
    </w:p>
    <w:p w14:paraId="2887AB14" w14:textId="6D56DE6F" w:rsidR="009530B9" w:rsidRDefault="009530B9" w:rsidP="009530B9">
      <w:pPr>
        <w:pStyle w:val="ListParagraph"/>
        <w:numPr>
          <w:ilvl w:val="0"/>
          <w:numId w:val="12"/>
        </w:numPr>
      </w:pPr>
      <w:commentRangeStart w:id="27"/>
      <w:r>
        <w:rPr>
          <w:rFonts w:asciiTheme="majorHAnsi" w:hAnsiTheme="majorHAnsi"/>
          <w:b/>
          <w:color w:val="000000" w:themeColor="text1"/>
          <w:sz w:val="28"/>
          <w:szCs w:val="28"/>
        </w:rPr>
        <w:t>LKA</w:t>
      </w:r>
      <w:r>
        <w:rPr>
          <w:rFonts w:asciiTheme="majorHAnsi" w:hAnsiTheme="majorHAnsi"/>
          <w:color w:val="000000" w:themeColor="text1"/>
          <w:sz w:val="28"/>
          <w:szCs w:val="28"/>
        </w:rPr>
        <w:t xml:space="preserve">: The </w:t>
      </w:r>
      <w:r w:rsidRPr="009530B9">
        <w:rPr>
          <w:rFonts w:asciiTheme="majorHAnsi" w:hAnsiTheme="majorHAnsi"/>
          <w:color w:val="000000" w:themeColor="text1"/>
          <w:sz w:val="28"/>
          <w:szCs w:val="28"/>
        </w:rPr>
        <w:t>lane keeping action</w:t>
      </w:r>
      <w:r>
        <w:rPr>
          <w:rFonts w:asciiTheme="majorHAnsi" w:hAnsiTheme="majorHAnsi"/>
          <w:color w:val="000000" w:themeColor="text1"/>
          <w:sz w:val="28"/>
          <w:szCs w:val="28"/>
        </w:rPr>
        <w:t xml:space="preserve"> shall not exceed the l</w:t>
      </w:r>
      <w:r w:rsidRPr="009530B9">
        <w:rPr>
          <w:rFonts w:asciiTheme="majorHAnsi" w:hAnsiTheme="majorHAnsi"/>
          <w:color w:val="000000" w:themeColor="text1"/>
          <w:sz w:val="28"/>
          <w:szCs w:val="28"/>
        </w:rPr>
        <w:t xml:space="preserve">ateral </w:t>
      </w:r>
      <w:r w:rsidR="00D8456C" w:rsidRPr="009530B9">
        <w:rPr>
          <w:rFonts w:asciiTheme="majorHAnsi" w:hAnsiTheme="majorHAnsi"/>
          <w:color w:val="000000" w:themeColor="text1"/>
          <w:sz w:val="28"/>
          <w:szCs w:val="28"/>
        </w:rPr>
        <w:t>acceleration more</w:t>
      </w:r>
      <w:r>
        <w:rPr>
          <w:rFonts w:asciiTheme="majorHAnsi" w:hAnsiTheme="majorHAnsi"/>
          <w:color w:val="000000" w:themeColor="text1"/>
          <w:sz w:val="28"/>
          <w:szCs w:val="28"/>
        </w:rPr>
        <w:t xml:space="preserve"> than </w:t>
      </w:r>
      <w:r w:rsidRPr="00D8456C">
        <w:rPr>
          <w:rFonts w:asciiTheme="majorHAnsi" w:hAnsiTheme="majorHAnsi"/>
          <w:color w:val="FF0000"/>
          <w:sz w:val="28"/>
          <w:szCs w:val="28"/>
        </w:rPr>
        <w:t>3</w:t>
      </w:r>
      <w:r w:rsidR="00D8456C" w:rsidRPr="00D8456C">
        <w:rPr>
          <w:rFonts w:asciiTheme="majorHAnsi" w:hAnsiTheme="majorHAnsi"/>
          <w:color w:val="FF0000"/>
          <w:sz w:val="28"/>
          <w:szCs w:val="28"/>
        </w:rPr>
        <w:t xml:space="preserve"> </w:t>
      </w:r>
      <w:r w:rsidRPr="009530B9">
        <w:rPr>
          <w:rFonts w:asciiTheme="majorHAnsi" w:hAnsiTheme="majorHAnsi"/>
          <w:color w:val="000000" w:themeColor="text1"/>
          <w:sz w:val="28"/>
          <w:szCs w:val="28"/>
        </w:rPr>
        <w:t xml:space="preserve">m/s2, and lateral jerk shall not exceed </w:t>
      </w:r>
      <w:r w:rsidRPr="00D8456C">
        <w:rPr>
          <w:rFonts w:asciiTheme="majorHAnsi" w:hAnsiTheme="majorHAnsi"/>
          <w:color w:val="FF0000"/>
          <w:sz w:val="28"/>
          <w:szCs w:val="28"/>
        </w:rPr>
        <w:t>5</w:t>
      </w:r>
      <w:r w:rsidR="00D8456C" w:rsidRPr="00D8456C">
        <w:rPr>
          <w:rFonts w:asciiTheme="majorHAnsi" w:hAnsiTheme="majorHAnsi"/>
          <w:color w:val="FF0000"/>
          <w:sz w:val="28"/>
          <w:szCs w:val="28"/>
        </w:rPr>
        <w:t xml:space="preserve"> </w:t>
      </w:r>
      <w:r w:rsidRPr="009530B9">
        <w:rPr>
          <w:rFonts w:asciiTheme="majorHAnsi" w:hAnsiTheme="majorHAnsi"/>
          <w:color w:val="000000" w:themeColor="text1"/>
          <w:sz w:val="28"/>
          <w:szCs w:val="28"/>
        </w:rPr>
        <w:t>m/s3.</w:t>
      </w:r>
      <w:r w:rsidRPr="00B22B86">
        <w:t xml:space="preserve"> </w:t>
      </w:r>
    </w:p>
    <w:p w14:paraId="2B2478ED" w14:textId="6D9177FA" w:rsidR="00174878" w:rsidRDefault="00174878" w:rsidP="00174878">
      <w:pPr>
        <w:pStyle w:val="ListParagraph"/>
        <w:ind w:left="1440"/>
      </w:pPr>
      <w:r w:rsidRPr="001B2677">
        <w:rPr>
          <w:rFonts w:asciiTheme="majorHAnsi" w:hAnsiTheme="majorHAnsi"/>
          <w:color w:val="1F4E79" w:themeColor="accent1" w:themeShade="80"/>
          <w:sz w:val="28"/>
          <w:szCs w:val="28"/>
        </w:rPr>
        <w:t>(</w:t>
      </w:r>
      <w:proofErr w:type="gramStart"/>
      <w:r w:rsidRPr="001B2677">
        <w:rPr>
          <w:rFonts w:asciiTheme="majorHAnsi" w:hAnsiTheme="majorHAnsi"/>
          <w:color w:val="1F4E79" w:themeColor="accent1" w:themeShade="80"/>
          <w:sz w:val="28"/>
          <w:szCs w:val="28"/>
        </w:rPr>
        <w:t>source :</w:t>
      </w:r>
      <w:proofErr w:type="gramEnd"/>
      <w:r w:rsidRPr="001B2677">
        <w:rPr>
          <w:rFonts w:asciiTheme="majorHAnsi" w:hAnsiTheme="majorHAnsi"/>
          <w:color w:val="1F4E79" w:themeColor="accent1" w:themeShade="80"/>
          <w:sz w:val="28"/>
          <w:szCs w:val="28"/>
        </w:rPr>
        <w:t xml:space="preserve"> </w:t>
      </w:r>
      <w:r>
        <w:rPr>
          <w:rFonts w:asciiTheme="majorHAnsi" w:hAnsiTheme="majorHAnsi"/>
          <w:color w:val="1F4E79" w:themeColor="accent1" w:themeShade="80"/>
          <w:sz w:val="28"/>
          <w:szCs w:val="28"/>
        </w:rPr>
        <w:t>ISO 11270</w:t>
      </w:r>
      <w:r>
        <w:rPr>
          <w:rFonts w:asciiTheme="majorHAnsi" w:hAnsiTheme="majorHAnsi"/>
          <w:b/>
          <w:color w:val="000000" w:themeColor="text1"/>
          <w:sz w:val="28"/>
          <w:szCs w:val="28"/>
        </w:rPr>
        <w:t xml:space="preserve">) </w:t>
      </w:r>
      <w:commentRangeEnd w:id="27"/>
      <w:r w:rsidR="001F0AFE">
        <w:rPr>
          <w:rStyle w:val="CommentReference"/>
        </w:rPr>
        <w:commentReference w:id="27"/>
      </w:r>
    </w:p>
    <w:p w14:paraId="4510A8B1" w14:textId="77777777" w:rsidR="00174878" w:rsidRPr="00B22B86" w:rsidRDefault="00174878" w:rsidP="0028732E">
      <w:pPr>
        <w:pStyle w:val="ListParagraph"/>
      </w:pPr>
    </w:p>
    <w:sectPr w:rsidR="00174878" w:rsidRPr="00B22B86" w:rsidSect="00B06556">
      <w:headerReference w:type="default" r:id="rId11"/>
      <w:footerReference w:type="default" r:id="rId12"/>
      <w:pgSz w:w="12240" w:h="15840"/>
      <w:pgMar w:top="1440" w:right="1440" w:bottom="1440" w:left="1440" w:header="720" w:footer="720" w:gutter="0"/>
      <w:pgNumType w:start="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Wouters, R.M.C.M." w:date="2016-12-12T11:12:00Z" w:initials="WR">
    <w:p w14:paraId="13551A90" w14:textId="4AF215D7" w:rsidR="00B74413" w:rsidRDefault="00B74413">
      <w:pPr>
        <w:pStyle w:val="CommentText"/>
      </w:pPr>
      <w:r>
        <w:rPr>
          <w:rStyle w:val="CommentReference"/>
        </w:rPr>
        <w:annotationRef/>
      </w:r>
      <w:r>
        <w:t>Very good Job</w:t>
      </w:r>
      <w:proofErr w:type="gramStart"/>
      <w:r>
        <w:t>!,</w:t>
      </w:r>
      <w:proofErr w:type="gramEnd"/>
      <w:r>
        <w:t xml:space="preserve"> I only have some small remarks. These are listed below.</w:t>
      </w:r>
    </w:p>
  </w:comment>
  <w:comment w:id="1" w:author="Wouters, R.M.C.M." w:date="2016-12-12T10:58:00Z" w:initials="WR">
    <w:p w14:paraId="5D26F30B" w14:textId="73305BDA" w:rsidR="005A4CDF" w:rsidRDefault="005A4CDF">
      <w:pPr>
        <w:pStyle w:val="CommentText"/>
      </w:pPr>
      <w:r>
        <w:rPr>
          <w:rStyle w:val="CommentReference"/>
        </w:rPr>
        <w:annotationRef/>
      </w:r>
      <w:r>
        <w:t>It’s recommended to use the same units in the final version (m or cm)</w:t>
      </w:r>
    </w:p>
  </w:comment>
  <w:comment w:id="2" w:author="Occello, D." w:date="2016-12-12T13:20:00Z" w:initials="OD">
    <w:p w14:paraId="6E00DA8F" w14:textId="549A11AF" w:rsidR="00D6124E" w:rsidRDefault="00D6124E">
      <w:pPr>
        <w:pStyle w:val="CommentText"/>
      </w:pPr>
      <w:r>
        <w:rPr>
          <w:rStyle w:val="CommentReference"/>
        </w:rPr>
        <w:annotationRef/>
      </w:r>
      <w:r>
        <w:t>Should we put the requirements in order of importance?</w:t>
      </w:r>
    </w:p>
  </w:comment>
  <w:comment w:id="3" w:author="Wouters, R.M.C.M." w:date="2016-12-12T10:54:00Z" w:initials="WR">
    <w:p w14:paraId="613969AC" w14:textId="4500C13C" w:rsidR="005A4CDF" w:rsidRDefault="005A4CDF">
      <w:pPr>
        <w:pStyle w:val="CommentText"/>
      </w:pPr>
      <w:r>
        <w:rPr>
          <w:rStyle w:val="CommentReference"/>
        </w:rPr>
        <w:annotationRef/>
      </w:r>
      <w:proofErr w:type="gramStart"/>
      <w:r>
        <w:t>the</w:t>
      </w:r>
      <w:proofErr w:type="gramEnd"/>
    </w:p>
  </w:comment>
  <w:comment w:id="5" w:author="Wouters, R.M.C.M." w:date="2016-12-12T10:55:00Z" w:initials="WR">
    <w:p w14:paraId="49020352" w14:textId="7A6230DC" w:rsidR="005A4CDF" w:rsidRDefault="005A4CDF">
      <w:pPr>
        <w:pStyle w:val="CommentText"/>
      </w:pPr>
      <w:r>
        <w:rPr>
          <w:rStyle w:val="CommentReference"/>
        </w:rPr>
        <w:annotationRef/>
      </w:r>
      <w:r>
        <w:t>Use shall, not can (since there is no other option available to control the vehicle)</w:t>
      </w:r>
    </w:p>
  </w:comment>
  <w:comment w:id="7" w:author="Occello, D." w:date="2016-12-12T13:21:00Z" w:initials="OD">
    <w:p w14:paraId="35A53E04" w14:textId="672A7157" w:rsidR="00D6124E" w:rsidRDefault="00D6124E">
      <w:pPr>
        <w:pStyle w:val="CommentText"/>
      </w:pPr>
      <w:r>
        <w:rPr>
          <w:rStyle w:val="CommentReference"/>
        </w:rPr>
        <w:annotationRef/>
      </w:r>
      <w:r>
        <w:t>In the compound doc there is some advice to use the same for LKA, lets discuss this</w:t>
      </w:r>
    </w:p>
  </w:comment>
  <w:comment w:id="8" w:author="Wouters, R.M.C.M." w:date="2016-12-12T10:57:00Z" w:initials="WR">
    <w:p w14:paraId="23F94E5A" w14:textId="6AE7E41C" w:rsidR="005A4CDF" w:rsidRDefault="005A4CDF">
      <w:pPr>
        <w:pStyle w:val="CommentText"/>
      </w:pPr>
      <w:r>
        <w:rPr>
          <w:rStyle w:val="CommentReference"/>
        </w:rPr>
        <w:annotationRef/>
      </w:r>
      <w:r>
        <w:t xml:space="preserve">Could you explain this, to me it seems that the this is a conflicting requirement with requirement 4. The vehicle is allowed to cross the lane marking with 0.3 m, but the maximum offset to the center of the lane is only 15 cm. </w:t>
      </w:r>
    </w:p>
  </w:comment>
  <w:comment w:id="9" w:author="Occello, D." w:date="2016-12-12T13:22:00Z" w:initials="OD">
    <w:p w14:paraId="624B1276" w14:textId="56200191" w:rsidR="00D6124E" w:rsidRDefault="00D6124E">
      <w:pPr>
        <w:pStyle w:val="CommentText"/>
      </w:pPr>
      <w:r>
        <w:rPr>
          <w:rStyle w:val="CommentReference"/>
        </w:rPr>
        <w:annotationRef/>
      </w:r>
      <w:r>
        <w:t>Here we are talking about two different functions. LKA’s requirement is to keep the vehicle within 0,15m the LDWS will warn you if you are bringing the vehicle out of the lane by 0</w:t>
      </w:r>
      <w:proofErr w:type="gramStart"/>
      <w:r>
        <w:t>,3</w:t>
      </w:r>
      <w:proofErr w:type="gramEnd"/>
      <w:r>
        <w:t xml:space="preserve"> m</w:t>
      </w:r>
    </w:p>
  </w:comment>
  <w:comment w:id="12" w:author="Occello, D." w:date="2016-12-12T13:24:00Z" w:initials="OD">
    <w:p w14:paraId="24E8F749" w14:textId="20EC6A04" w:rsidR="00D6124E" w:rsidRDefault="00D6124E">
      <w:pPr>
        <w:pStyle w:val="CommentText"/>
      </w:pPr>
      <w:r>
        <w:rPr>
          <w:rStyle w:val="CommentReference"/>
        </w:rPr>
        <w:annotationRef/>
      </w:r>
      <w:r>
        <w:t xml:space="preserve">We should decide if we want to transfer this function to </w:t>
      </w:r>
      <w:r w:rsidR="00685503">
        <w:t>LKA</w:t>
      </w:r>
    </w:p>
  </w:comment>
  <w:comment w:id="13" w:author="Wouters, R.M.C.M." w:date="2016-12-12T11:01:00Z" w:initials="WR">
    <w:p w14:paraId="2140B42E" w14:textId="67305874" w:rsidR="005A4CDF" w:rsidRDefault="005A4CDF">
      <w:pPr>
        <w:pStyle w:val="CommentText"/>
      </w:pPr>
      <w:r>
        <w:rPr>
          <w:rStyle w:val="CommentReference"/>
        </w:rPr>
        <w:annotationRef/>
      </w:r>
      <w:r>
        <w:t xml:space="preserve">Could be explained better; </w:t>
      </w:r>
      <w:r>
        <w:br/>
        <w:t xml:space="preserve">may the car not be wet, or what? </w:t>
      </w:r>
      <w:proofErr w:type="gramStart"/>
      <w:r>
        <w:t>:P</w:t>
      </w:r>
      <w:proofErr w:type="gramEnd"/>
      <w:r>
        <w:br/>
      </w:r>
      <w:r>
        <w:br/>
        <w:t xml:space="preserve">I </w:t>
      </w:r>
      <w:proofErr w:type="spellStart"/>
      <w:r>
        <w:t>shoud</w:t>
      </w:r>
      <w:proofErr w:type="spellEnd"/>
      <w:r>
        <w:t xml:space="preserve"> suggest; At dry weather co</w:t>
      </w:r>
      <w:r w:rsidR="00685503">
        <w:t>nditions or something like that</w:t>
      </w:r>
    </w:p>
  </w:comment>
  <w:comment w:id="14" w:author="Occello, D." w:date="2016-12-12T13:32:00Z" w:initials="OD">
    <w:p w14:paraId="44BE36FA" w14:textId="65924CAD" w:rsidR="00685503" w:rsidRDefault="00685503">
      <w:pPr>
        <w:pStyle w:val="CommentText"/>
      </w:pPr>
      <w:r>
        <w:rPr>
          <w:rStyle w:val="CommentReference"/>
        </w:rPr>
        <w:annotationRef/>
      </w:r>
      <w:r>
        <w:t>I think these two are different. Dry implies it’s also not raining, no precipitation doesn’t imply it is dry! I’d eliminate the second one.</w:t>
      </w:r>
    </w:p>
    <w:p w14:paraId="389484C8" w14:textId="396FCDBA" w:rsidR="00685503" w:rsidRDefault="00685503">
      <w:pPr>
        <w:pStyle w:val="CommentText"/>
      </w:pPr>
      <w:r>
        <w:t>Dry road conditions</w:t>
      </w:r>
    </w:p>
  </w:comment>
  <w:comment w:id="15" w:author="Wouters, R.M.C.M." w:date="2016-12-12T11:02:00Z" w:initials="WR">
    <w:p w14:paraId="41D388FB" w14:textId="06EEB229" w:rsidR="005A4CDF" w:rsidRDefault="005A4CDF">
      <w:pPr>
        <w:pStyle w:val="CommentText"/>
      </w:pPr>
      <w:r>
        <w:rPr>
          <w:rStyle w:val="CommentReference"/>
        </w:rPr>
        <w:annotationRef/>
      </w:r>
      <w:r>
        <w:t xml:space="preserve">What do you mean by this </w:t>
      </w:r>
      <w:r>
        <w:sym w:font="Wingdings" w:char="F0E0"/>
      </w:r>
      <w:r>
        <w:t xml:space="preserve"> explain a bit better</w:t>
      </w:r>
    </w:p>
  </w:comment>
  <w:comment w:id="16" w:author="Occello, D." w:date="2016-12-12T13:34:00Z" w:initials="OD">
    <w:p w14:paraId="11342D05" w14:textId="0C25F832" w:rsidR="00685503" w:rsidRDefault="00685503">
      <w:pPr>
        <w:pStyle w:val="CommentText"/>
      </w:pPr>
      <w:r>
        <w:rPr>
          <w:rStyle w:val="CommentReference"/>
        </w:rPr>
        <w:annotationRef/>
      </w:r>
      <w:r>
        <w:t>A vehicle that complies to the standards of the manufacturer, or of the test from NCAP?</w:t>
      </w:r>
    </w:p>
  </w:comment>
  <w:comment w:id="17" w:author="Wouters, R.M.C.M." w:date="2016-12-12T11:02:00Z" w:initials="WR">
    <w:p w14:paraId="0E357D0E" w14:textId="56938317" w:rsidR="005A4CDF" w:rsidRDefault="005A4CDF">
      <w:pPr>
        <w:pStyle w:val="CommentText"/>
      </w:pPr>
      <w:r>
        <w:rPr>
          <w:rStyle w:val="CommentReference"/>
        </w:rPr>
        <w:annotationRef/>
      </w:r>
      <w:r>
        <w:t>Deg. (</w:t>
      </w:r>
      <w:proofErr w:type="gramStart"/>
      <w:r>
        <w:t>with .</w:t>
      </w:r>
      <w:proofErr w:type="gramEnd"/>
      <w:r>
        <w:t xml:space="preserve"> )</w:t>
      </w:r>
    </w:p>
  </w:comment>
  <w:comment w:id="19" w:author="Occello, D." w:date="2016-12-12T13:36:00Z" w:initials="OD">
    <w:p w14:paraId="0D88C925" w14:textId="7EBAA0CC" w:rsidR="00685503" w:rsidRDefault="00685503">
      <w:pPr>
        <w:pStyle w:val="CommentText"/>
      </w:pPr>
      <w:r>
        <w:rPr>
          <w:rStyle w:val="CommentReference"/>
        </w:rPr>
        <w:annotationRef/>
      </w:r>
      <w:r>
        <w:t>Maybe we can do this with the compound document:</w:t>
      </w:r>
    </w:p>
    <w:p w14:paraId="6C7279E1" w14:textId="58C021A8" w:rsidR="00685503" w:rsidRDefault="00685503" w:rsidP="00685503">
      <w:pPr>
        <w:pStyle w:val="CommentText"/>
        <w:numPr>
          <w:ilvl w:val="0"/>
          <w:numId w:val="19"/>
        </w:numPr>
      </w:pPr>
      <w:r>
        <w:t>Lateral acceleration &lt; 2 m/s2 while cornering,</w:t>
      </w:r>
    </w:p>
    <w:p w14:paraId="79DDC105" w14:textId="77777777" w:rsidR="00685503" w:rsidRDefault="00685503" w:rsidP="00685503">
      <w:pPr>
        <w:pStyle w:val="CommentText"/>
        <w:numPr>
          <w:ilvl w:val="0"/>
          <w:numId w:val="19"/>
        </w:numPr>
      </w:pPr>
      <w:r>
        <w:t xml:space="preserve">Lateral acceleration </w:t>
      </w:r>
      <w:r>
        <w:t xml:space="preserve">&lt; 0.5 </w:t>
      </w:r>
      <w:r>
        <w:t xml:space="preserve">m/s2 while </w:t>
      </w:r>
      <w:r>
        <w:t>driving straight</w:t>
      </w:r>
    </w:p>
    <w:p w14:paraId="6FBDA06B" w14:textId="773466C2" w:rsidR="00685503" w:rsidRDefault="00685503" w:rsidP="00685503">
      <w:pPr>
        <w:pStyle w:val="CommentText"/>
        <w:numPr>
          <w:ilvl w:val="0"/>
          <w:numId w:val="19"/>
        </w:numPr>
      </w:pPr>
      <w:r>
        <w:t xml:space="preserve">Lateral </w:t>
      </w:r>
      <w:r>
        <w:t>jerk</w:t>
      </w:r>
      <w:r>
        <w:t xml:space="preserve"> &lt; </w:t>
      </w:r>
      <w:r>
        <w:t xml:space="preserve">5 </w:t>
      </w:r>
      <w:r>
        <w:t xml:space="preserve"> m</w:t>
      </w:r>
      <w:r>
        <w:t>/s3 overall</w:t>
      </w:r>
      <w:r>
        <w:t>,</w:t>
      </w:r>
    </w:p>
    <w:p w14:paraId="3057172A" w14:textId="30109782" w:rsidR="00685503" w:rsidRDefault="00685503" w:rsidP="00685503">
      <w:pPr>
        <w:pStyle w:val="CommentText"/>
        <w:numPr>
          <w:ilvl w:val="0"/>
          <w:numId w:val="19"/>
        </w:numPr>
      </w:pPr>
      <w:proofErr w:type="spellStart"/>
      <w:r>
        <w:t>Longitudinial</w:t>
      </w:r>
      <w:proofErr w:type="spellEnd"/>
      <w:r>
        <w:t xml:space="preserve"> deceleration</w:t>
      </w:r>
      <w:r>
        <w:t xml:space="preserve"> </w:t>
      </w:r>
      <w:r>
        <w:t xml:space="preserve">&lt; 3 </w:t>
      </w:r>
      <w:r>
        <w:t>m/s2</w:t>
      </w:r>
    </w:p>
    <w:p w14:paraId="3522DE3F" w14:textId="7F05AC9F" w:rsidR="00685503" w:rsidRDefault="00685503" w:rsidP="00685503">
      <w:pPr>
        <w:pStyle w:val="CommentText"/>
        <w:numPr>
          <w:ilvl w:val="0"/>
          <w:numId w:val="19"/>
        </w:numPr>
      </w:pPr>
      <w:r>
        <w:t xml:space="preserve">If </w:t>
      </w:r>
      <w:proofErr w:type="spellStart"/>
      <w:r>
        <w:t>Longitudinial</w:t>
      </w:r>
      <w:proofErr w:type="spellEnd"/>
      <w:r>
        <w:t xml:space="preserve"> deceleration </w:t>
      </w:r>
      <w:r>
        <w:t xml:space="preserve">&gt; 1 </w:t>
      </w:r>
      <w:r>
        <w:t>m/s2</w:t>
      </w:r>
      <w:r>
        <w:t xml:space="preserve"> -&gt; </w:t>
      </w:r>
      <w:proofErr w:type="spellStart"/>
      <w:r>
        <w:t>dV</w:t>
      </w:r>
      <w:proofErr w:type="spellEnd"/>
      <w:r>
        <w:t xml:space="preserve"> (longitudinal speed reduction) &lt; 18 </w:t>
      </w:r>
      <w:proofErr w:type="spellStart"/>
      <w:r>
        <w:t>kph</w:t>
      </w:r>
      <w:proofErr w:type="spellEnd"/>
    </w:p>
  </w:comment>
  <w:comment w:id="20" w:author="Wouters, R.M.C.M." w:date="2016-12-12T11:05:00Z" w:initials="WR">
    <w:p w14:paraId="3F6C0708" w14:textId="1D228CA7" w:rsidR="00B74413" w:rsidRDefault="00B74413">
      <w:pPr>
        <w:pStyle w:val="CommentText"/>
      </w:pPr>
      <w:r>
        <w:rPr>
          <w:rStyle w:val="CommentReference"/>
        </w:rPr>
        <w:annotationRef/>
      </w:r>
      <w:r>
        <w:t xml:space="preserve">Make </w:t>
      </w:r>
      <w:proofErr w:type="spellStart"/>
      <w:r>
        <w:t>subrequirements</w:t>
      </w:r>
      <w:proofErr w:type="spellEnd"/>
      <w:r>
        <w:t xml:space="preserve"> of these like: </w:t>
      </w:r>
      <w:r>
        <w:br/>
      </w:r>
      <w:r>
        <w:br/>
        <w:t>Required accuracies of the LKA and LDWS systems are:</w:t>
      </w:r>
      <w:r>
        <w:br/>
        <w:t xml:space="preserve">   0.1 km/h in longitudinal speeds</w:t>
      </w:r>
      <w:r>
        <w:br/>
        <w:t xml:space="preserve">  0.03 m in longitudinal…</w:t>
      </w:r>
      <w:proofErr w:type="gramStart"/>
      <w:r>
        <w:t>.</w:t>
      </w:r>
      <w:proofErr w:type="gramEnd"/>
      <w:r>
        <w:br/>
      </w:r>
      <w:r>
        <w:br/>
      </w:r>
      <w:r>
        <w:br/>
        <w:t>like you did in Req. 10</w:t>
      </w:r>
    </w:p>
  </w:comment>
  <w:comment w:id="21" w:author="Wouters, R.M.C.M." w:date="2016-12-12T11:06:00Z" w:initials="WR">
    <w:p w14:paraId="517AA128" w14:textId="0E85EC65" w:rsidR="00B74413" w:rsidRDefault="00B74413">
      <w:pPr>
        <w:pStyle w:val="CommentText"/>
      </w:pPr>
      <w:r>
        <w:rPr>
          <w:rStyle w:val="CommentReference"/>
        </w:rPr>
        <w:annotationRef/>
      </w:r>
      <w:r>
        <w:rPr>
          <w:rStyle w:val="CommentReference"/>
        </w:rPr>
        <w:t>I think this is a very important requirement, without this functionality, the LDWS and LKA will not work! Shift them to the previous category</w:t>
      </w:r>
    </w:p>
  </w:comment>
  <w:comment w:id="22" w:author="Wouters, R.M.C.M." w:date="2016-12-12T11:09:00Z" w:initials="WR">
    <w:p w14:paraId="3B88B97C" w14:textId="4B4F8034" w:rsidR="00B74413" w:rsidRDefault="00B74413">
      <w:pPr>
        <w:pStyle w:val="CommentText"/>
      </w:pPr>
      <w:r>
        <w:rPr>
          <w:rStyle w:val="CommentReference"/>
        </w:rPr>
        <w:annotationRef/>
      </w:r>
      <w:r>
        <w:t xml:space="preserve">This can be placed in the section “HMI related requirements, right”. However, I can also understand if you want to place it separately, since this is a more general requirement. </w:t>
      </w:r>
    </w:p>
  </w:comment>
  <w:comment w:id="23" w:author="Wouters, R.M.C.M." w:date="2016-12-12T11:10:00Z" w:initials="WR">
    <w:p w14:paraId="43F621BC" w14:textId="05DE3746" w:rsidR="00B74413" w:rsidRDefault="00B74413">
      <w:pPr>
        <w:pStyle w:val="CommentText"/>
      </w:pPr>
      <w:r>
        <w:rPr>
          <w:rStyle w:val="CommentReference"/>
        </w:rPr>
        <w:annotationRef/>
      </w:r>
      <w:r>
        <w:t>Fix space between words</w:t>
      </w:r>
    </w:p>
  </w:comment>
  <w:comment w:id="24" w:author="Wouters, R.M.C.M." w:date="2016-12-12T11:11:00Z" w:initials="WR">
    <w:p w14:paraId="38FB3EB7" w14:textId="79B79827" w:rsidR="00B74413" w:rsidRDefault="00B74413">
      <w:pPr>
        <w:pStyle w:val="CommentText"/>
      </w:pPr>
      <w:r>
        <w:rPr>
          <w:rStyle w:val="CommentReference"/>
        </w:rPr>
        <w:annotationRef/>
      </w:r>
      <w:r>
        <w:t>Very good requirements!! I think we can refer to them in the final report, however, we than need to mention that WE added these requirements!</w:t>
      </w:r>
    </w:p>
  </w:comment>
  <w:comment w:id="25" w:author="Occello, D." w:date="2016-12-12T13:42:00Z" w:initials="OD">
    <w:p w14:paraId="17BC4C85" w14:textId="5DCF3CF9" w:rsidR="00685503" w:rsidRDefault="00685503">
      <w:pPr>
        <w:pStyle w:val="CommentText"/>
      </w:pPr>
      <w:r>
        <w:rPr>
          <w:rStyle w:val="CommentReference"/>
        </w:rPr>
        <w:annotationRef/>
      </w:r>
      <w:r>
        <w:t>I didn’t understand well. Here you mean that the system should not provide extra torque when the driver is doing a good job?</w:t>
      </w:r>
      <w:r w:rsidR="001F0AFE">
        <w:t xml:space="preserve"> I think the whole point of LKA is to remove strain on the driver and let the </w:t>
      </w:r>
      <w:proofErr w:type="spellStart"/>
      <w:r w:rsidR="001F0AFE">
        <w:t>lka</w:t>
      </w:r>
      <w:proofErr w:type="spellEnd"/>
      <w:r w:rsidR="001F0AFE">
        <w:t xml:space="preserve"> work, even in this zone! (Also PID needs to be active here otherwise the integral part will </w:t>
      </w:r>
      <w:proofErr w:type="spellStart"/>
      <w:r w:rsidR="001F0AFE">
        <w:t>loose</w:t>
      </w:r>
      <w:proofErr w:type="spellEnd"/>
      <w:r w:rsidR="001F0AFE">
        <w:t xml:space="preserve"> its sense)</w:t>
      </w:r>
    </w:p>
  </w:comment>
  <w:comment w:id="26" w:author="Occello, D." w:date="2016-12-12T13:44:00Z" w:initials="OD">
    <w:p w14:paraId="72630641" w14:textId="7E3A681C" w:rsidR="001F0AFE" w:rsidRDefault="001F0AFE">
      <w:pPr>
        <w:pStyle w:val="CommentText"/>
      </w:pPr>
      <w:r>
        <w:rPr>
          <w:rStyle w:val="CommentReference"/>
        </w:rPr>
        <w:annotationRef/>
      </w:r>
      <w:r>
        <w:t xml:space="preserve">Yep, we can decide here. I’d </w:t>
      </w:r>
      <w:proofErr w:type="spellStart"/>
      <w:r>
        <w:t>coose</w:t>
      </w:r>
      <w:proofErr w:type="spellEnd"/>
      <w:r>
        <w:t xml:space="preserve"> for the solution that gives us the highest level of safety</w:t>
      </w:r>
    </w:p>
  </w:comment>
  <w:comment w:id="27" w:author="Occello, D." w:date="2016-12-12T13:45:00Z" w:initials="OD">
    <w:p w14:paraId="21B90564" w14:textId="1AB459DE" w:rsidR="001F0AFE" w:rsidRDefault="001F0AFE">
      <w:pPr>
        <w:pStyle w:val="CommentText"/>
      </w:pPr>
      <w:r>
        <w:rPr>
          <w:rStyle w:val="CommentReference"/>
        </w:rPr>
        <w:annotationRef/>
      </w:r>
      <w:r>
        <w:t xml:space="preserve">If we add these to the requirement about smoothness we can delete </w:t>
      </w:r>
      <w:r>
        <w:t>this.</w:t>
      </w:r>
      <w:bookmarkStart w:id="28" w:name="_GoBack"/>
      <w:bookmarkEnd w:id="28"/>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3551A90" w15:done="0"/>
  <w15:commentEx w15:paraId="5D26F30B" w15:done="0"/>
  <w15:commentEx w15:paraId="6E00DA8F" w15:done="0"/>
  <w15:commentEx w15:paraId="613969AC" w15:done="0"/>
  <w15:commentEx w15:paraId="49020352" w15:done="0"/>
  <w15:commentEx w15:paraId="35A53E04" w15:done="0"/>
  <w15:commentEx w15:paraId="23F94E5A" w15:done="0"/>
  <w15:commentEx w15:paraId="624B1276" w15:paraIdParent="23F94E5A" w15:done="0"/>
  <w15:commentEx w15:paraId="24E8F749" w15:done="0"/>
  <w15:commentEx w15:paraId="2140B42E" w15:done="0"/>
  <w15:commentEx w15:paraId="389484C8" w15:paraIdParent="2140B42E" w15:done="0"/>
  <w15:commentEx w15:paraId="41D388FB" w15:done="0"/>
  <w15:commentEx w15:paraId="11342D05" w15:paraIdParent="41D388FB" w15:done="0"/>
  <w15:commentEx w15:paraId="0E357D0E" w15:done="0"/>
  <w15:commentEx w15:paraId="3522DE3F" w15:done="0"/>
  <w15:commentEx w15:paraId="3F6C0708" w15:done="0"/>
  <w15:commentEx w15:paraId="517AA128" w15:done="0"/>
  <w15:commentEx w15:paraId="3B88B97C" w15:done="0"/>
  <w15:commentEx w15:paraId="43F621BC" w15:done="0"/>
  <w15:commentEx w15:paraId="38FB3EB7" w15:done="0"/>
  <w15:commentEx w15:paraId="17BC4C85" w15:done="0"/>
  <w15:commentEx w15:paraId="72630641" w15:done="0"/>
  <w15:commentEx w15:paraId="21B90564"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15E0401" w14:textId="77777777" w:rsidR="005E028A" w:rsidRDefault="005E028A" w:rsidP="00537BBD">
      <w:pPr>
        <w:spacing w:after="0" w:line="240" w:lineRule="auto"/>
      </w:pPr>
      <w:r>
        <w:separator/>
      </w:r>
    </w:p>
  </w:endnote>
  <w:endnote w:type="continuationSeparator" w:id="0">
    <w:p w14:paraId="37899E6C" w14:textId="77777777" w:rsidR="005E028A" w:rsidRDefault="005E028A" w:rsidP="00537B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42892831"/>
      <w:docPartObj>
        <w:docPartGallery w:val="Page Numbers (Bottom of Page)"/>
        <w:docPartUnique/>
      </w:docPartObj>
    </w:sdtPr>
    <w:sdtEndPr>
      <w:rPr>
        <w:noProof/>
      </w:rPr>
    </w:sdtEndPr>
    <w:sdtContent>
      <w:p w14:paraId="53EC02AE" w14:textId="77777777" w:rsidR="000B7AD7" w:rsidRDefault="000B7AD7">
        <w:pPr>
          <w:pStyle w:val="Footer"/>
          <w:jc w:val="right"/>
        </w:pPr>
        <w:r>
          <w:fldChar w:fldCharType="begin"/>
        </w:r>
        <w:r>
          <w:instrText xml:space="preserve"> PAGE   \* MERGEFORMAT </w:instrText>
        </w:r>
        <w:r>
          <w:fldChar w:fldCharType="separate"/>
        </w:r>
        <w:r w:rsidR="001F0AFE">
          <w:rPr>
            <w:noProof/>
          </w:rPr>
          <w:t>4</w:t>
        </w:r>
        <w:r>
          <w:rPr>
            <w:noProof/>
          </w:rPr>
          <w:fldChar w:fldCharType="end"/>
        </w:r>
      </w:p>
    </w:sdtContent>
  </w:sdt>
  <w:p w14:paraId="202F9F2F" w14:textId="77777777" w:rsidR="000B7AD7" w:rsidRDefault="000B7AD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8FD50F8" w14:textId="77777777" w:rsidR="005E028A" w:rsidRDefault="005E028A" w:rsidP="00537BBD">
      <w:pPr>
        <w:spacing w:after="0" w:line="240" w:lineRule="auto"/>
      </w:pPr>
      <w:r>
        <w:separator/>
      </w:r>
    </w:p>
  </w:footnote>
  <w:footnote w:type="continuationSeparator" w:id="0">
    <w:p w14:paraId="284F2832" w14:textId="77777777" w:rsidR="005E028A" w:rsidRDefault="005E028A" w:rsidP="00537BB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E44686" w14:textId="77777777" w:rsidR="000B7AD7" w:rsidRDefault="000B7AD7" w:rsidP="00537BBD">
    <w:pPr>
      <w:pStyle w:val="Heade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5B2767"/>
    <w:multiLevelType w:val="hybridMultilevel"/>
    <w:tmpl w:val="C99293D0"/>
    <w:lvl w:ilvl="0" w:tplc="E05A76D8">
      <w:start w:val="33"/>
      <w:numFmt w:val="bullet"/>
      <w:lvlText w:val="-"/>
      <w:lvlJc w:val="left"/>
      <w:pPr>
        <w:ind w:left="5400" w:hanging="360"/>
      </w:pPr>
      <w:rPr>
        <w:rFonts w:ascii="Calibri" w:eastAsiaTheme="minorHAnsi" w:hAnsi="Calibri" w:cstheme="minorBidi" w:hint="default"/>
      </w:rPr>
    </w:lvl>
    <w:lvl w:ilvl="1" w:tplc="04090003" w:tentative="1">
      <w:start w:val="1"/>
      <w:numFmt w:val="bullet"/>
      <w:lvlText w:val="o"/>
      <w:lvlJc w:val="left"/>
      <w:pPr>
        <w:ind w:left="6120" w:hanging="360"/>
      </w:pPr>
      <w:rPr>
        <w:rFonts w:ascii="Courier New" w:hAnsi="Courier New" w:cs="Courier New" w:hint="default"/>
      </w:rPr>
    </w:lvl>
    <w:lvl w:ilvl="2" w:tplc="04090005" w:tentative="1">
      <w:start w:val="1"/>
      <w:numFmt w:val="bullet"/>
      <w:lvlText w:val=""/>
      <w:lvlJc w:val="left"/>
      <w:pPr>
        <w:ind w:left="6840" w:hanging="360"/>
      </w:pPr>
      <w:rPr>
        <w:rFonts w:ascii="Wingdings" w:hAnsi="Wingdings" w:hint="default"/>
      </w:rPr>
    </w:lvl>
    <w:lvl w:ilvl="3" w:tplc="04090001" w:tentative="1">
      <w:start w:val="1"/>
      <w:numFmt w:val="bullet"/>
      <w:lvlText w:val=""/>
      <w:lvlJc w:val="left"/>
      <w:pPr>
        <w:ind w:left="7560" w:hanging="360"/>
      </w:pPr>
      <w:rPr>
        <w:rFonts w:ascii="Symbol" w:hAnsi="Symbol" w:hint="default"/>
      </w:rPr>
    </w:lvl>
    <w:lvl w:ilvl="4" w:tplc="04090003" w:tentative="1">
      <w:start w:val="1"/>
      <w:numFmt w:val="bullet"/>
      <w:lvlText w:val="o"/>
      <w:lvlJc w:val="left"/>
      <w:pPr>
        <w:ind w:left="8280" w:hanging="360"/>
      </w:pPr>
      <w:rPr>
        <w:rFonts w:ascii="Courier New" w:hAnsi="Courier New" w:cs="Courier New" w:hint="default"/>
      </w:rPr>
    </w:lvl>
    <w:lvl w:ilvl="5" w:tplc="04090005" w:tentative="1">
      <w:start w:val="1"/>
      <w:numFmt w:val="bullet"/>
      <w:lvlText w:val=""/>
      <w:lvlJc w:val="left"/>
      <w:pPr>
        <w:ind w:left="9000" w:hanging="360"/>
      </w:pPr>
      <w:rPr>
        <w:rFonts w:ascii="Wingdings" w:hAnsi="Wingdings" w:hint="default"/>
      </w:rPr>
    </w:lvl>
    <w:lvl w:ilvl="6" w:tplc="04090001" w:tentative="1">
      <w:start w:val="1"/>
      <w:numFmt w:val="bullet"/>
      <w:lvlText w:val=""/>
      <w:lvlJc w:val="left"/>
      <w:pPr>
        <w:ind w:left="9720" w:hanging="360"/>
      </w:pPr>
      <w:rPr>
        <w:rFonts w:ascii="Symbol" w:hAnsi="Symbol" w:hint="default"/>
      </w:rPr>
    </w:lvl>
    <w:lvl w:ilvl="7" w:tplc="04090003" w:tentative="1">
      <w:start w:val="1"/>
      <w:numFmt w:val="bullet"/>
      <w:lvlText w:val="o"/>
      <w:lvlJc w:val="left"/>
      <w:pPr>
        <w:ind w:left="10440" w:hanging="360"/>
      </w:pPr>
      <w:rPr>
        <w:rFonts w:ascii="Courier New" w:hAnsi="Courier New" w:cs="Courier New" w:hint="default"/>
      </w:rPr>
    </w:lvl>
    <w:lvl w:ilvl="8" w:tplc="04090005" w:tentative="1">
      <w:start w:val="1"/>
      <w:numFmt w:val="bullet"/>
      <w:lvlText w:val=""/>
      <w:lvlJc w:val="left"/>
      <w:pPr>
        <w:ind w:left="11160" w:hanging="360"/>
      </w:pPr>
      <w:rPr>
        <w:rFonts w:ascii="Wingdings" w:hAnsi="Wingdings" w:hint="default"/>
      </w:rPr>
    </w:lvl>
  </w:abstractNum>
  <w:abstractNum w:abstractNumId="1" w15:restartNumberingAfterBreak="0">
    <w:nsid w:val="0FA55003"/>
    <w:multiLevelType w:val="hybridMultilevel"/>
    <w:tmpl w:val="F3468568"/>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2A78C2"/>
    <w:multiLevelType w:val="hybridMultilevel"/>
    <w:tmpl w:val="3BC09684"/>
    <w:lvl w:ilvl="0" w:tplc="217C0B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2C04BAE"/>
    <w:multiLevelType w:val="hybridMultilevel"/>
    <w:tmpl w:val="2BE8B1A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ED1E4E"/>
    <w:multiLevelType w:val="hybridMultilevel"/>
    <w:tmpl w:val="59522C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7192856"/>
    <w:multiLevelType w:val="hybridMultilevel"/>
    <w:tmpl w:val="41B8B2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4E91267"/>
    <w:multiLevelType w:val="hybridMultilevel"/>
    <w:tmpl w:val="730C1DBC"/>
    <w:lvl w:ilvl="0" w:tplc="17683994">
      <w:start w:val="1"/>
      <w:numFmt w:val="bullet"/>
      <w:lvlText w:val=""/>
      <w:lvlJc w:val="left"/>
      <w:pPr>
        <w:ind w:left="1440" w:hanging="360"/>
      </w:pPr>
      <w:rPr>
        <w:rFonts w:ascii="Wingdings" w:eastAsiaTheme="minorHAnsi" w:hAnsi="Wingdings" w:cstheme="minorBidi" w:hint="default"/>
      </w:rPr>
    </w:lvl>
    <w:lvl w:ilvl="1" w:tplc="17683994">
      <w:start w:val="1"/>
      <w:numFmt w:val="bullet"/>
      <w:lvlText w:val=""/>
      <w:lvlJc w:val="left"/>
      <w:pPr>
        <w:ind w:left="2160" w:hanging="360"/>
      </w:pPr>
      <w:rPr>
        <w:rFonts w:ascii="Wingdings" w:eastAsiaTheme="minorHAnsi" w:hAnsi="Wingdings" w:cstheme="minorBidi" w:hint="default"/>
      </w:rPr>
    </w:lvl>
    <w:lvl w:ilvl="2" w:tplc="17683994">
      <w:start w:val="1"/>
      <w:numFmt w:val="bullet"/>
      <w:lvlText w:val=""/>
      <w:lvlJc w:val="left"/>
      <w:pPr>
        <w:ind w:left="2160" w:hanging="360"/>
      </w:pPr>
      <w:rPr>
        <w:rFonts w:ascii="Wingdings" w:eastAsiaTheme="minorHAnsi" w:hAnsi="Wingdings" w:cstheme="minorBidi" w:hint="default"/>
      </w:r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3F914D25"/>
    <w:multiLevelType w:val="hybridMultilevel"/>
    <w:tmpl w:val="049070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5162687"/>
    <w:multiLevelType w:val="hybridMultilevel"/>
    <w:tmpl w:val="C8EA38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6D643CC"/>
    <w:multiLevelType w:val="hybridMultilevel"/>
    <w:tmpl w:val="BAF26F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22A4DAF"/>
    <w:multiLevelType w:val="hybridMultilevel"/>
    <w:tmpl w:val="22BE4FD2"/>
    <w:lvl w:ilvl="0" w:tplc="04090001">
      <w:start w:val="1"/>
      <w:numFmt w:val="bullet"/>
      <w:lvlText w:val=""/>
      <w:lvlJc w:val="left"/>
      <w:pPr>
        <w:ind w:left="720" w:hanging="360"/>
      </w:pPr>
      <w:rPr>
        <w:rFonts w:ascii="Symbol" w:hAnsi="Symbol" w:hint="default"/>
      </w:rPr>
    </w:lvl>
    <w:lvl w:ilvl="1" w:tplc="17683994">
      <w:start w:val="1"/>
      <w:numFmt w:val="bullet"/>
      <w:lvlText w:val=""/>
      <w:lvlJc w:val="left"/>
      <w:pPr>
        <w:ind w:left="1440" w:hanging="360"/>
      </w:pPr>
      <w:rPr>
        <w:rFonts w:ascii="Wingdings" w:eastAsiaTheme="minorHAnsi" w:hAnsi="Wingdings" w:cstheme="minorBidi" w:hint="default"/>
      </w:rPr>
    </w:lvl>
    <w:lvl w:ilvl="2" w:tplc="17683994">
      <w:start w:val="1"/>
      <w:numFmt w:val="bullet"/>
      <w:lvlText w:val=""/>
      <w:lvlJc w:val="left"/>
      <w:pPr>
        <w:ind w:left="1440" w:hanging="360"/>
      </w:pPr>
      <w:rPr>
        <w:rFonts w:ascii="Wingdings" w:eastAsiaTheme="minorHAnsi" w:hAnsi="Wingdings" w:cstheme="minorBid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26E108D"/>
    <w:multiLevelType w:val="hybridMultilevel"/>
    <w:tmpl w:val="6310D216"/>
    <w:lvl w:ilvl="0" w:tplc="3C887E1A">
      <w:start w:val="1"/>
      <w:numFmt w:val="decimal"/>
      <w:lvlText w:val="%1."/>
      <w:lvlJc w:val="left"/>
      <w:pPr>
        <w:ind w:left="720" w:hanging="360"/>
      </w:pPr>
      <w:rPr>
        <w:rFonts w:hint="default"/>
        <w:strike w:val="0"/>
      </w:rPr>
    </w:lvl>
    <w:lvl w:ilvl="1" w:tplc="04090017">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58F20BA"/>
    <w:multiLevelType w:val="hybridMultilevel"/>
    <w:tmpl w:val="C8C6DA5C"/>
    <w:lvl w:ilvl="0" w:tplc="5F5A9B0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E122D3B"/>
    <w:multiLevelType w:val="hybridMultilevel"/>
    <w:tmpl w:val="B5121E8A"/>
    <w:lvl w:ilvl="0" w:tplc="05F4AF3A">
      <w:start w:val="1"/>
      <w:numFmt w:val="decimal"/>
      <w:lvlText w:val="%1."/>
      <w:lvlJc w:val="left"/>
      <w:pPr>
        <w:ind w:left="720" w:hanging="360"/>
      </w:pPr>
      <w:rPr>
        <w:rFonts w:asciiTheme="majorHAnsi" w:hAnsiTheme="majorHAnsi" w:hint="default"/>
        <w:b w:val="0"/>
        <w:strike w:val="0"/>
        <w:sz w:val="28"/>
        <w:szCs w:val="28"/>
      </w:rPr>
    </w:lvl>
    <w:lvl w:ilvl="1" w:tplc="04090019">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1F11ADF"/>
    <w:multiLevelType w:val="hybridMultilevel"/>
    <w:tmpl w:val="844CD0E2"/>
    <w:lvl w:ilvl="0" w:tplc="05F4AF3A">
      <w:start w:val="1"/>
      <w:numFmt w:val="decimal"/>
      <w:lvlText w:val="%1."/>
      <w:lvlJc w:val="left"/>
      <w:pPr>
        <w:ind w:left="720" w:hanging="360"/>
      </w:pPr>
      <w:rPr>
        <w:rFonts w:asciiTheme="majorHAnsi" w:hAnsiTheme="majorHAnsi" w:hint="default"/>
        <w:b w:val="0"/>
        <w:strike w:val="0"/>
        <w:sz w:val="28"/>
        <w:szCs w:val="28"/>
      </w:rPr>
    </w:lvl>
    <w:lvl w:ilvl="1" w:tplc="4A24CC1E">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26879CE"/>
    <w:multiLevelType w:val="hybridMultilevel"/>
    <w:tmpl w:val="28628F14"/>
    <w:lvl w:ilvl="0" w:tplc="17683994">
      <w:start w:val="1"/>
      <w:numFmt w:val="bullet"/>
      <w:lvlText w:val=""/>
      <w:lvlJc w:val="left"/>
      <w:pPr>
        <w:ind w:left="1440" w:hanging="360"/>
      </w:pPr>
      <w:rPr>
        <w:rFonts w:ascii="Wingdings" w:eastAsiaTheme="minorHAnsi" w:hAnsi="Wingdings"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6A1C7930"/>
    <w:multiLevelType w:val="hybridMultilevel"/>
    <w:tmpl w:val="FE70ABCC"/>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BF36901"/>
    <w:multiLevelType w:val="hybridMultilevel"/>
    <w:tmpl w:val="D65652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7"/>
  </w:num>
  <w:num w:numId="3">
    <w:abstractNumId w:val="3"/>
  </w:num>
  <w:num w:numId="4">
    <w:abstractNumId w:val="8"/>
  </w:num>
  <w:num w:numId="5">
    <w:abstractNumId w:val="1"/>
  </w:num>
  <w:num w:numId="6">
    <w:abstractNumId w:val="15"/>
  </w:num>
  <w:num w:numId="7">
    <w:abstractNumId w:val="6"/>
  </w:num>
  <w:num w:numId="8">
    <w:abstractNumId w:val="4"/>
  </w:num>
  <w:num w:numId="9">
    <w:abstractNumId w:val="17"/>
  </w:num>
  <w:num w:numId="10">
    <w:abstractNumId w:val="9"/>
  </w:num>
  <w:num w:numId="11">
    <w:abstractNumId w:val="2"/>
  </w:num>
  <w:num w:numId="12">
    <w:abstractNumId w:val="14"/>
  </w:num>
  <w:num w:numId="1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
  </w:num>
  <w:num w:numId="15">
    <w:abstractNumId w:val="11"/>
  </w:num>
  <w:num w:numId="16">
    <w:abstractNumId w:val="13"/>
  </w:num>
  <w:num w:numId="17">
    <w:abstractNumId w:val="0"/>
  </w:num>
  <w:num w:numId="18">
    <w:abstractNumId w:val="16"/>
  </w:num>
  <w:num w:numId="19">
    <w:abstractNumId w:val="1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Wouters, R.M.C.M.">
    <w15:presenceInfo w15:providerId="AD" w15:userId="S-1-5-21-1895577662-1677200029-1617787245-1188732"/>
  </w15:person>
  <w15:person w15:author="Occello, D.">
    <w15:presenceInfo w15:providerId="AD" w15:userId="S-1-5-21-1895577662-1677200029-1617787245-117445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6EA0"/>
    <w:rsid w:val="00007FAF"/>
    <w:rsid w:val="00010D8B"/>
    <w:rsid w:val="000327CE"/>
    <w:rsid w:val="0005634A"/>
    <w:rsid w:val="00065979"/>
    <w:rsid w:val="00075C9E"/>
    <w:rsid w:val="00094BD1"/>
    <w:rsid w:val="000B5DF5"/>
    <w:rsid w:val="000B6371"/>
    <w:rsid w:val="000B7AD7"/>
    <w:rsid w:val="000D0DF1"/>
    <w:rsid w:val="000E3483"/>
    <w:rsid w:val="000E36B6"/>
    <w:rsid w:val="000F7B9C"/>
    <w:rsid w:val="00120AF1"/>
    <w:rsid w:val="0013158D"/>
    <w:rsid w:val="00137CA0"/>
    <w:rsid w:val="00155B43"/>
    <w:rsid w:val="00161D27"/>
    <w:rsid w:val="00164325"/>
    <w:rsid w:val="00174878"/>
    <w:rsid w:val="0018138D"/>
    <w:rsid w:val="00197F47"/>
    <w:rsid w:val="001A4D06"/>
    <w:rsid w:val="001B2677"/>
    <w:rsid w:val="001B4343"/>
    <w:rsid w:val="001C3D27"/>
    <w:rsid w:val="001C69BA"/>
    <w:rsid w:val="001D425A"/>
    <w:rsid w:val="001E24B7"/>
    <w:rsid w:val="001F0AFE"/>
    <w:rsid w:val="001F2BD3"/>
    <w:rsid w:val="001F6132"/>
    <w:rsid w:val="001F6876"/>
    <w:rsid w:val="00207706"/>
    <w:rsid w:val="00207A71"/>
    <w:rsid w:val="00214555"/>
    <w:rsid w:val="0021627B"/>
    <w:rsid w:val="00217A12"/>
    <w:rsid w:val="00222926"/>
    <w:rsid w:val="00230A7B"/>
    <w:rsid w:val="00243BF8"/>
    <w:rsid w:val="0024614B"/>
    <w:rsid w:val="00252077"/>
    <w:rsid w:val="002567FD"/>
    <w:rsid w:val="00257627"/>
    <w:rsid w:val="00257BF7"/>
    <w:rsid w:val="00267F97"/>
    <w:rsid w:val="00276571"/>
    <w:rsid w:val="00276FE6"/>
    <w:rsid w:val="00282028"/>
    <w:rsid w:val="0028732E"/>
    <w:rsid w:val="002A586F"/>
    <w:rsid w:val="002B100D"/>
    <w:rsid w:val="002E1731"/>
    <w:rsid w:val="00302B19"/>
    <w:rsid w:val="0031033C"/>
    <w:rsid w:val="00326C37"/>
    <w:rsid w:val="003354F1"/>
    <w:rsid w:val="003375F0"/>
    <w:rsid w:val="00361FE3"/>
    <w:rsid w:val="00363586"/>
    <w:rsid w:val="0037437B"/>
    <w:rsid w:val="003759AB"/>
    <w:rsid w:val="00377468"/>
    <w:rsid w:val="00396371"/>
    <w:rsid w:val="003B2584"/>
    <w:rsid w:val="003D2C21"/>
    <w:rsid w:val="003D35C0"/>
    <w:rsid w:val="00404C29"/>
    <w:rsid w:val="00410B8D"/>
    <w:rsid w:val="00412563"/>
    <w:rsid w:val="00431640"/>
    <w:rsid w:val="00431E28"/>
    <w:rsid w:val="004320C6"/>
    <w:rsid w:val="00452B2C"/>
    <w:rsid w:val="00461517"/>
    <w:rsid w:val="0047403B"/>
    <w:rsid w:val="00480A0A"/>
    <w:rsid w:val="00480EFD"/>
    <w:rsid w:val="00487E5C"/>
    <w:rsid w:val="004B3CE7"/>
    <w:rsid w:val="004B6C1B"/>
    <w:rsid w:val="004B72FE"/>
    <w:rsid w:val="004C3A30"/>
    <w:rsid w:val="004E0D8C"/>
    <w:rsid w:val="004E219C"/>
    <w:rsid w:val="004E4816"/>
    <w:rsid w:val="004E67C1"/>
    <w:rsid w:val="004F2830"/>
    <w:rsid w:val="00502EF8"/>
    <w:rsid w:val="005364BF"/>
    <w:rsid w:val="00537BBD"/>
    <w:rsid w:val="005466F9"/>
    <w:rsid w:val="00551F58"/>
    <w:rsid w:val="00567A79"/>
    <w:rsid w:val="005748B1"/>
    <w:rsid w:val="00576718"/>
    <w:rsid w:val="005A48FB"/>
    <w:rsid w:val="005A4CDF"/>
    <w:rsid w:val="005D5D3F"/>
    <w:rsid w:val="005E028A"/>
    <w:rsid w:val="005E5711"/>
    <w:rsid w:val="0061087F"/>
    <w:rsid w:val="00620726"/>
    <w:rsid w:val="00622F2A"/>
    <w:rsid w:val="00630B41"/>
    <w:rsid w:val="00633688"/>
    <w:rsid w:val="00636742"/>
    <w:rsid w:val="00636EBE"/>
    <w:rsid w:val="006675C4"/>
    <w:rsid w:val="00682DE1"/>
    <w:rsid w:val="00685503"/>
    <w:rsid w:val="0069295F"/>
    <w:rsid w:val="00694F22"/>
    <w:rsid w:val="006A412E"/>
    <w:rsid w:val="006A66A3"/>
    <w:rsid w:val="006B1625"/>
    <w:rsid w:val="006C6157"/>
    <w:rsid w:val="006F28F7"/>
    <w:rsid w:val="006F488C"/>
    <w:rsid w:val="00717AFA"/>
    <w:rsid w:val="00722509"/>
    <w:rsid w:val="00742411"/>
    <w:rsid w:val="0075166E"/>
    <w:rsid w:val="00754BC0"/>
    <w:rsid w:val="0076405F"/>
    <w:rsid w:val="007771CD"/>
    <w:rsid w:val="007856C1"/>
    <w:rsid w:val="00785CDC"/>
    <w:rsid w:val="00791191"/>
    <w:rsid w:val="007964AB"/>
    <w:rsid w:val="007A121D"/>
    <w:rsid w:val="007A6AE4"/>
    <w:rsid w:val="007B3E70"/>
    <w:rsid w:val="007B6127"/>
    <w:rsid w:val="007C60D4"/>
    <w:rsid w:val="007C7A8B"/>
    <w:rsid w:val="007D2EA8"/>
    <w:rsid w:val="007D42FC"/>
    <w:rsid w:val="008013A3"/>
    <w:rsid w:val="00826237"/>
    <w:rsid w:val="008357F6"/>
    <w:rsid w:val="008601FD"/>
    <w:rsid w:val="008744E4"/>
    <w:rsid w:val="008760EF"/>
    <w:rsid w:val="00877446"/>
    <w:rsid w:val="008806C0"/>
    <w:rsid w:val="00882656"/>
    <w:rsid w:val="00885C84"/>
    <w:rsid w:val="00895D8A"/>
    <w:rsid w:val="008C082A"/>
    <w:rsid w:val="008D291F"/>
    <w:rsid w:val="008E3192"/>
    <w:rsid w:val="008E520F"/>
    <w:rsid w:val="008F35D5"/>
    <w:rsid w:val="009530B9"/>
    <w:rsid w:val="00962AF5"/>
    <w:rsid w:val="009646E7"/>
    <w:rsid w:val="009710FA"/>
    <w:rsid w:val="00985F26"/>
    <w:rsid w:val="00993654"/>
    <w:rsid w:val="009B22DD"/>
    <w:rsid w:val="009B32C6"/>
    <w:rsid w:val="009B54B8"/>
    <w:rsid w:val="009B7463"/>
    <w:rsid w:val="009D3E42"/>
    <w:rsid w:val="009D7A81"/>
    <w:rsid w:val="009E5693"/>
    <w:rsid w:val="009F39E8"/>
    <w:rsid w:val="009F60CB"/>
    <w:rsid w:val="00A0280A"/>
    <w:rsid w:val="00A05CA6"/>
    <w:rsid w:val="00A20F22"/>
    <w:rsid w:val="00A2171D"/>
    <w:rsid w:val="00A30B61"/>
    <w:rsid w:val="00A316C8"/>
    <w:rsid w:val="00A347F6"/>
    <w:rsid w:val="00A34F8E"/>
    <w:rsid w:val="00A411BB"/>
    <w:rsid w:val="00A744BA"/>
    <w:rsid w:val="00A81053"/>
    <w:rsid w:val="00A879DA"/>
    <w:rsid w:val="00A95B02"/>
    <w:rsid w:val="00A97E34"/>
    <w:rsid w:val="00AA12C9"/>
    <w:rsid w:val="00AA3D15"/>
    <w:rsid w:val="00AA7F85"/>
    <w:rsid w:val="00AC6539"/>
    <w:rsid w:val="00AE1AF1"/>
    <w:rsid w:val="00B053F8"/>
    <w:rsid w:val="00B06556"/>
    <w:rsid w:val="00B07BB0"/>
    <w:rsid w:val="00B16EA0"/>
    <w:rsid w:val="00B2224E"/>
    <w:rsid w:val="00B22B86"/>
    <w:rsid w:val="00B27737"/>
    <w:rsid w:val="00B3238A"/>
    <w:rsid w:val="00B41C46"/>
    <w:rsid w:val="00B43223"/>
    <w:rsid w:val="00B44CB7"/>
    <w:rsid w:val="00B5084A"/>
    <w:rsid w:val="00B617BC"/>
    <w:rsid w:val="00B6536F"/>
    <w:rsid w:val="00B678A7"/>
    <w:rsid w:val="00B7295F"/>
    <w:rsid w:val="00B74413"/>
    <w:rsid w:val="00B84354"/>
    <w:rsid w:val="00BE79F3"/>
    <w:rsid w:val="00C064F2"/>
    <w:rsid w:val="00C416F2"/>
    <w:rsid w:val="00C6451E"/>
    <w:rsid w:val="00C67A94"/>
    <w:rsid w:val="00C7274D"/>
    <w:rsid w:val="00C941DB"/>
    <w:rsid w:val="00CC48CB"/>
    <w:rsid w:val="00CC49E9"/>
    <w:rsid w:val="00CC7624"/>
    <w:rsid w:val="00D0652C"/>
    <w:rsid w:val="00D07A9F"/>
    <w:rsid w:val="00D12AAD"/>
    <w:rsid w:val="00D131DE"/>
    <w:rsid w:val="00D208B4"/>
    <w:rsid w:val="00D462FC"/>
    <w:rsid w:val="00D6124E"/>
    <w:rsid w:val="00D67452"/>
    <w:rsid w:val="00D8456C"/>
    <w:rsid w:val="00D86CF8"/>
    <w:rsid w:val="00D87493"/>
    <w:rsid w:val="00D96EDB"/>
    <w:rsid w:val="00DB10B0"/>
    <w:rsid w:val="00DB2DC7"/>
    <w:rsid w:val="00DB53F6"/>
    <w:rsid w:val="00DD79F8"/>
    <w:rsid w:val="00DE2BD6"/>
    <w:rsid w:val="00DF704A"/>
    <w:rsid w:val="00E14300"/>
    <w:rsid w:val="00E303A5"/>
    <w:rsid w:val="00E32A49"/>
    <w:rsid w:val="00E418F4"/>
    <w:rsid w:val="00E464CA"/>
    <w:rsid w:val="00E548C7"/>
    <w:rsid w:val="00E56A0D"/>
    <w:rsid w:val="00E65915"/>
    <w:rsid w:val="00E6612B"/>
    <w:rsid w:val="00E67A63"/>
    <w:rsid w:val="00E67C04"/>
    <w:rsid w:val="00E95CFA"/>
    <w:rsid w:val="00EA657D"/>
    <w:rsid w:val="00EB4869"/>
    <w:rsid w:val="00EC47F6"/>
    <w:rsid w:val="00EC4BAC"/>
    <w:rsid w:val="00ED67F1"/>
    <w:rsid w:val="00EF24E4"/>
    <w:rsid w:val="00F40359"/>
    <w:rsid w:val="00F518C8"/>
    <w:rsid w:val="00F57764"/>
    <w:rsid w:val="00F61809"/>
    <w:rsid w:val="00F64AD2"/>
    <w:rsid w:val="00F74276"/>
    <w:rsid w:val="00F9340F"/>
    <w:rsid w:val="00F959AD"/>
    <w:rsid w:val="00F95FBB"/>
    <w:rsid w:val="00FC7794"/>
    <w:rsid w:val="00FD50D8"/>
    <w:rsid w:val="00FE0B5D"/>
    <w:rsid w:val="00FE3E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9995A3"/>
  <w15:chartTrackingRefBased/>
  <w15:docId w15:val="{81CF05AD-2018-444A-B033-F4306C654E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4322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4322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3223"/>
    <w:rPr>
      <w:rFonts w:asciiTheme="majorHAnsi" w:eastAsiaTheme="majorEastAsia" w:hAnsiTheme="majorHAnsi" w:cstheme="majorBidi"/>
      <w:spacing w:val="-10"/>
      <w:kern w:val="28"/>
      <w:sz w:val="56"/>
      <w:szCs w:val="56"/>
    </w:rPr>
  </w:style>
  <w:style w:type="character" w:styleId="SubtleEmphasis">
    <w:name w:val="Subtle Emphasis"/>
    <w:basedOn w:val="DefaultParagraphFont"/>
    <w:uiPriority w:val="19"/>
    <w:qFormat/>
    <w:rsid w:val="00B43223"/>
    <w:rPr>
      <w:i/>
      <w:iCs/>
      <w:color w:val="404040" w:themeColor="text1" w:themeTint="BF"/>
    </w:rPr>
  </w:style>
  <w:style w:type="character" w:customStyle="1" w:styleId="Heading1Char">
    <w:name w:val="Heading 1 Char"/>
    <w:basedOn w:val="DefaultParagraphFont"/>
    <w:link w:val="Heading1"/>
    <w:uiPriority w:val="9"/>
    <w:rsid w:val="00B43223"/>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2B100D"/>
    <w:pPr>
      <w:ind w:left="720"/>
      <w:contextualSpacing/>
    </w:pPr>
  </w:style>
  <w:style w:type="paragraph" w:styleId="BalloonText">
    <w:name w:val="Balloon Text"/>
    <w:basedOn w:val="Normal"/>
    <w:link w:val="BalloonTextChar"/>
    <w:uiPriority w:val="99"/>
    <w:semiHidden/>
    <w:unhideWhenUsed/>
    <w:rsid w:val="00537BB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37BBD"/>
    <w:rPr>
      <w:rFonts w:ascii="Segoe UI" w:hAnsi="Segoe UI" w:cs="Segoe UI"/>
      <w:sz w:val="18"/>
      <w:szCs w:val="18"/>
    </w:rPr>
  </w:style>
  <w:style w:type="paragraph" w:styleId="Header">
    <w:name w:val="header"/>
    <w:basedOn w:val="Normal"/>
    <w:link w:val="HeaderChar"/>
    <w:uiPriority w:val="99"/>
    <w:unhideWhenUsed/>
    <w:rsid w:val="00537B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7BBD"/>
  </w:style>
  <w:style w:type="paragraph" w:styleId="Footer">
    <w:name w:val="footer"/>
    <w:basedOn w:val="Normal"/>
    <w:link w:val="FooterChar"/>
    <w:uiPriority w:val="99"/>
    <w:unhideWhenUsed/>
    <w:rsid w:val="00537B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7BBD"/>
  </w:style>
  <w:style w:type="character" w:styleId="CommentReference">
    <w:name w:val="annotation reference"/>
    <w:basedOn w:val="DefaultParagraphFont"/>
    <w:uiPriority w:val="99"/>
    <w:semiHidden/>
    <w:unhideWhenUsed/>
    <w:rsid w:val="00E95CFA"/>
    <w:rPr>
      <w:sz w:val="16"/>
      <w:szCs w:val="16"/>
    </w:rPr>
  </w:style>
  <w:style w:type="paragraph" w:styleId="CommentText">
    <w:name w:val="annotation text"/>
    <w:basedOn w:val="Normal"/>
    <w:link w:val="CommentTextChar"/>
    <w:uiPriority w:val="99"/>
    <w:semiHidden/>
    <w:unhideWhenUsed/>
    <w:rsid w:val="00E95CFA"/>
    <w:pPr>
      <w:spacing w:line="240" w:lineRule="auto"/>
    </w:pPr>
    <w:rPr>
      <w:sz w:val="20"/>
      <w:szCs w:val="20"/>
    </w:rPr>
  </w:style>
  <w:style w:type="character" w:customStyle="1" w:styleId="CommentTextChar">
    <w:name w:val="Comment Text Char"/>
    <w:basedOn w:val="DefaultParagraphFont"/>
    <w:link w:val="CommentText"/>
    <w:uiPriority w:val="99"/>
    <w:semiHidden/>
    <w:rsid w:val="00E95CFA"/>
    <w:rPr>
      <w:sz w:val="20"/>
      <w:szCs w:val="20"/>
    </w:rPr>
  </w:style>
  <w:style w:type="paragraph" w:styleId="CommentSubject">
    <w:name w:val="annotation subject"/>
    <w:basedOn w:val="CommentText"/>
    <w:next w:val="CommentText"/>
    <w:link w:val="CommentSubjectChar"/>
    <w:uiPriority w:val="99"/>
    <w:semiHidden/>
    <w:unhideWhenUsed/>
    <w:rsid w:val="00E95CFA"/>
    <w:rPr>
      <w:b/>
      <w:bCs/>
    </w:rPr>
  </w:style>
  <w:style w:type="character" w:customStyle="1" w:styleId="CommentSubjectChar">
    <w:name w:val="Comment Subject Char"/>
    <w:basedOn w:val="CommentTextChar"/>
    <w:link w:val="CommentSubject"/>
    <w:uiPriority w:val="99"/>
    <w:semiHidden/>
    <w:rsid w:val="00E95CF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541706">
      <w:bodyDiv w:val="1"/>
      <w:marLeft w:val="0"/>
      <w:marRight w:val="0"/>
      <w:marTop w:val="0"/>
      <w:marBottom w:val="0"/>
      <w:divBdr>
        <w:top w:val="none" w:sz="0" w:space="0" w:color="auto"/>
        <w:left w:val="none" w:sz="0" w:space="0" w:color="auto"/>
        <w:bottom w:val="none" w:sz="0" w:space="0" w:color="auto"/>
        <w:right w:val="none" w:sz="0" w:space="0" w:color="auto"/>
      </w:divBdr>
      <w:divsChild>
        <w:div w:id="1490825852">
          <w:marLeft w:val="0"/>
          <w:marRight w:val="0"/>
          <w:marTop w:val="0"/>
          <w:marBottom w:val="0"/>
          <w:divBdr>
            <w:top w:val="none" w:sz="0" w:space="0" w:color="auto"/>
            <w:left w:val="none" w:sz="0" w:space="0" w:color="auto"/>
            <w:bottom w:val="none" w:sz="0" w:space="0" w:color="auto"/>
            <w:right w:val="none" w:sz="0" w:space="0" w:color="auto"/>
          </w:divBdr>
        </w:div>
        <w:div w:id="1278558723">
          <w:marLeft w:val="0"/>
          <w:marRight w:val="0"/>
          <w:marTop w:val="0"/>
          <w:marBottom w:val="0"/>
          <w:divBdr>
            <w:top w:val="none" w:sz="0" w:space="0" w:color="auto"/>
            <w:left w:val="none" w:sz="0" w:space="0" w:color="auto"/>
            <w:bottom w:val="none" w:sz="0" w:space="0" w:color="auto"/>
            <w:right w:val="none" w:sz="0" w:space="0" w:color="auto"/>
          </w:divBdr>
        </w:div>
        <w:div w:id="198126251">
          <w:marLeft w:val="0"/>
          <w:marRight w:val="0"/>
          <w:marTop w:val="0"/>
          <w:marBottom w:val="0"/>
          <w:divBdr>
            <w:top w:val="none" w:sz="0" w:space="0" w:color="auto"/>
            <w:left w:val="none" w:sz="0" w:space="0" w:color="auto"/>
            <w:bottom w:val="none" w:sz="0" w:space="0" w:color="auto"/>
            <w:right w:val="none" w:sz="0" w:space="0" w:color="auto"/>
          </w:divBdr>
        </w:div>
        <w:div w:id="42337064">
          <w:marLeft w:val="0"/>
          <w:marRight w:val="0"/>
          <w:marTop w:val="0"/>
          <w:marBottom w:val="0"/>
          <w:divBdr>
            <w:top w:val="none" w:sz="0" w:space="0" w:color="auto"/>
            <w:left w:val="none" w:sz="0" w:space="0" w:color="auto"/>
            <w:bottom w:val="none" w:sz="0" w:space="0" w:color="auto"/>
            <w:right w:val="none" w:sz="0" w:space="0" w:color="auto"/>
          </w:divBdr>
        </w:div>
        <w:div w:id="400250090">
          <w:marLeft w:val="0"/>
          <w:marRight w:val="0"/>
          <w:marTop w:val="0"/>
          <w:marBottom w:val="0"/>
          <w:divBdr>
            <w:top w:val="none" w:sz="0" w:space="0" w:color="auto"/>
            <w:left w:val="none" w:sz="0" w:space="0" w:color="auto"/>
            <w:bottom w:val="none" w:sz="0" w:space="0" w:color="auto"/>
            <w:right w:val="none" w:sz="0" w:space="0" w:color="auto"/>
          </w:divBdr>
        </w:div>
        <w:div w:id="744834938">
          <w:marLeft w:val="0"/>
          <w:marRight w:val="0"/>
          <w:marTop w:val="0"/>
          <w:marBottom w:val="0"/>
          <w:divBdr>
            <w:top w:val="none" w:sz="0" w:space="0" w:color="auto"/>
            <w:left w:val="none" w:sz="0" w:space="0" w:color="auto"/>
            <w:bottom w:val="none" w:sz="0" w:space="0" w:color="auto"/>
            <w:right w:val="none" w:sz="0" w:space="0" w:color="auto"/>
          </w:divBdr>
        </w:div>
        <w:div w:id="502670091">
          <w:marLeft w:val="0"/>
          <w:marRight w:val="0"/>
          <w:marTop w:val="0"/>
          <w:marBottom w:val="0"/>
          <w:divBdr>
            <w:top w:val="none" w:sz="0" w:space="0" w:color="auto"/>
            <w:left w:val="none" w:sz="0" w:space="0" w:color="auto"/>
            <w:bottom w:val="none" w:sz="0" w:space="0" w:color="auto"/>
            <w:right w:val="none" w:sz="0" w:space="0" w:color="auto"/>
          </w:divBdr>
        </w:div>
      </w:divsChild>
    </w:div>
    <w:div w:id="253056295">
      <w:bodyDiv w:val="1"/>
      <w:marLeft w:val="0"/>
      <w:marRight w:val="0"/>
      <w:marTop w:val="0"/>
      <w:marBottom w:val="0"/>
      <w:divBdr>
        <w:top w:val="none" w:sz="0" w:space="0" w:color="auto"/>
        <w:left w:val="none" w:sz="0" w:space="0" w:color="auto"/>
        <w:bottom w:val="none" w:sz="0" w:space="0" w:color="auto"/>
        <w:right w:val="none" w:sz="0" w:space="0" w:color="auto"/>
      </w:divBdr>
      <w:divsChild>
        <w:div w:id="1913076277">
          <w:marLeft w:val="0"/>
          <w:marRight w:val="0"/>
          <w:marTop w:val="0"/>
          <w:marBottom w:val="0"/>
          <w:divBdr>
            <w:top w:val="none" w:sz="0" w:space="0" w:color="auto"/>
            <w:left w:val="none" w:sz="0" w:space="0" w:color="auto"/>
            <w:bottom w:val="none" w:sz="0" w:space="0" w:color="auto"/>
            <w:right w:val="none" w:sz="0" w:space="0" w:color="auto"/>
          </w:divBdr>
        </w:div>
        <w:div w:id="618729812">
          <w:marLeft w:val="0"/>
          <w:marRight w:val="0"/>
          <w:marTop w:val="0"/>
          <w:marBottom w:val="0"/>
          <w:divBdr>
            <w:top w:val="none" w:sz="0" w:space="0" w:color="auto"/>
            <w:left w:val="none" w:sz="0" w:space="0" w:color="auto"/>
            <w:bottom w:val="none" w:sz="0" w:space="0" w:color="auto"/>
            <w:right w:val="none" w:sz="0" w:space="0" w:color="auto"/>
          </w:divBdr>
        </w:div>
        <w:div w:id="1167551114">
          <w:marLeft w:val="0"/>
          <w:marRight w:val="0"/>
          <w:marTop w:val="0"/>
          <w:marBottom w:val="0"/>
          <w:divBdr>
            <w:top w:val="none" w:sz="0" w:space="0" w:color="auto"/>
            <w:left w:val="none" w:sz="0" w:space="0" w:color="auto"/>
            <w:bottom w:val="none" w:sz="0" w:space="0" w:color="auto"/>
            <w:right w:val="none" w:sz="0" w:space="0" w:color="auto"/>
          </w:divBdr>
        </w:div>
        <w:div w:id="1611202664">
          <w:marLeft w:val="0"/>
          <w:marRight w:val="0"/>
          <w:marTop w:val="0"/>
          <w:marBottom w:val="0"/>
          <w:divBdr>
            <w:top w:val="none" w:sz="0" w:space="0" w:color="auto"/>
            <w:left w:val="none" w:sz="0" w:space="0" w:color="auto"/>
            <w:bottom w:val="none" w:sz="0" w:space="0" w:color="auto"/>
            <w:right w:val="none" w:sz="0" w:space="0" w:color="auto"/>
          </w:divBdr>
        </w:div>
        <w:div w:id="347146412">
          <w:marLeft w:val="0"/>
          <w:marRight w:val="0"/>
          <w:marTop w:val="0"/>
          <w:marBottom w:val="0"/>
          <w:divBdr>
            <w:top w:val="none" w:sz="0" w:space="0" w:color="auto"/>
            <w:left w:val="none" w:sz="0" w:space="0" w:color="auto"/>
            <w:bottom w:val="none" w:sz="0" w:space="0" w:color="auto"/>
            <w:right w:val="none" w:sz="0" w:space="0" w:color="auto"/>
          </w:divBdr>
        </w:div>
        <w:div w:id="1133327462">
          <w:marLeft w:val="0"/>
          <w:marRight w:val="0"/>
          <w:marTop w:val="0"/>
          <w:marBottom w:val="0"/>
          <w:divBdr>
            <w:top w:val="none" w:sz="0" w:space="0" w:color="auto"/>
            <w:left w:val="none" w:sz="0" w:space="0" w:color="auto"/>
            <w:bottom w:val="none" w:sz="0" w:space="0" w:color="auto"/>
            <w:right w:val="none" w:sz="0" w:space="0" w:color="auto"/>
          </w:divBdr>
        </w:div>
        <w:div w:id="1292442773">
          <w:marLeft w:val="0"/>
          <w:marRight w:val="0"/>
          <w:marTop w:val="0"/>
          <w:marBottom w:val="0"/>
          <w:divBdr>
            <w:top w:val="none" w:sz="0" w:space="0" w:color="auto"/>
            <w:left w:val="none" w:sz="0" w:space="0" w:color="auto"/>
            <w:bottom w:val="none" w:sz="0" w:space="0" w:color="auto"/>
            <w:right w:val="none" w:sz="0" w:space="0" w:color="auto"/>
          </w:divBdr>
        </w:div>
        <w:div w:id="314721028">
          <w:marLeft w:val="0"/>
          <w:marRight w:val="0"/>
          <w:marTop w:val="0"/>
          <w:marBottom w:val="0"/>
          <w:divBdr>
            <w:top w:val="none" w:sz="0" w:space="0" w:color="auto"/>
            <w:left w:val="none" w:sz="0" w:space="0" w:color="auto"/>
            <w:bottom w:val="none" w:sz="0" w:space="0" w:color="auto"/>
            <w:right w:val="none" w:sz="0" w:space="0" w:color="auto"/>
          </w:divBdr>
        </w:div>
        <w:div w:id="2077849286">
          <w:marLeft w:val="0"/>
          <w:marRight w:val="0"/>
          <w:marTop w:val="0"/>
          <w:marBottom w:val="0"/>
          <w:divBdr>
            <w:top w:val="none" w:sz="0" w:space="0" w:color="auto"/>
            <w:left w:val="none" w:sz="0" w:space="0" w:color="auto"/>
            <w:bottom w:val="none" w:sz="0" w:space="0" w:color="auto"/>
            <w:right w:val="none" w:sz="0" w:space="0" w:color="auto"/>
          </w:divBdr>
        </w:div>
        <w:div w:id="1011226459">
          <w:marLeft w:val="0"/>
          <w:marRight w:val="0"/>
          <w:marTop w:val="0"/>
          <w:marBottom w:val="0"/>
          <w:divBdr>
            <w:top w:val="none" w:sz="0" w:space="0" w:color="auto"/>
            <w:left w:val="none" w:sz="0" w:space="0" w:color="auto"/>
            <w:bottom w:val="none" w:sz="0" w:space="0" w:color="auto"/>
            <w:right w:val="none" w:sz="0" w:space="0" w:color="auto"/>
          </w:divBdr>
        </w:div>
        <w:div w:id="237328640">
          <w:marLeft w:val="0"/>
          <w:marRight w:val="0"/>
          <w:marTop w:val="0"/>
          <w:marBottom w:val="0"/>
          <w:divBdr>
            <w:top w:val="none" w:sz="0" w:space="0" w:color="auto"/>
            <w:left w:val="none" w:sz="0" w:space="0" w:color="auto"/>
            <w:bottom w:val="none" w:sz="0" w:space="0" w:color="auto"/>
            <w:right w:val="none" w:sz="0" w:space="0" w:color="auto"/>
          </w:divBdr>
        </w:div>
        <w:div w:id="1766686185">
          <w:marLeft w:val="0"/>
          <w:marRight w:val="0"/>
          <w:marTop w:val="0"/>
          <w:marBottom w:val="0"/>
          <w:divBdr>
            <w:top w:val="none" w:sz="0" w:space="0" w:color="auto"/>
            <w:left w:val="none" w:sz="0" w:space="0" w:color="auto"/>
            <w:bottom w:val="none" w:sz="0" w:space="0" w:color="auto"/>
            <w:right w:val="none" w:sz="0" w:space="0" w:color="auto"/>
          </w:divBdr>
        </w:div>
        <w:div w:id="1968659469">
          <w:marLeft w:val="0"/>
          <w:marRight w:val="0"/>
          <w:marTop w:val="0"/>
          <w:marBottom w:val="0"/>
          <w:divBdr>
            <w:top w:val="none" w:sz="0" w:space="0" w:color="auto"/>
            <w:left w:val="none" w:sz="0" w:space="0" w:color="auto"/>
            <w:bottom w:val="none" w:sz="0" w:space="0" w:color="auto"/>
            <w:right w:val="none" w:sz="0" w:space="0" w:color="auto"/>
          </w:divBdr>
        </w:div>
        <w:div w:id="135684512">
          <w:marLeft w:val="0"/>
          <w:marRight w:val="0"/>
          <w:marTop w:val="0"/>
          <w:marBottom w:val="0"/>
          <w:divBdr>
            <w:top w:val="none" w:sz="0" w:space="0" w:color="auto"/>
            <w:left w:val="none" w:sz="0" w:space="0" w:color="auto"/>
            <w:bottom w:val="none" w:sz="0" w:space="0" w:color="auto"/>
            <w:right w:val="none" w:sz="0" w:space="0" w:color="auto"/>
          </w:divBdr>
        </w:div>
        <w:div w:id="1526669736">
          <w:marLeft w:val="0"/>
          <w:marRight w:val="0"/>
          <w:marTop w:val="0"/>
          <w:marBottom w:val="0"/>
          <w:divBdr>
            <w:top w:val="none" w:sz="0" w:space="0" w:color="auto"/>
            <w:left w:val="none" w:sz="0" w:space="0" w:color="auto"/>
            <w:bottom w:val="none" w:sz="0" w:space="0" w:color="auto"/>
            <w:right w:val="none" w:sz="0" w:space="0" w:color="auto"/>
          </w:divBdr>
        </w:div>
        <w:div w:id="1298684627">
          <w:marLeft w:val="0"/>
          <w:marRight w:val="0"/>
          <w:marTop w:val="0"/>
          <w:marBottom w:val="0"/>
          <w:divBdr>
            <w:top w:val="none" w:sz="0" w:space="0" w:color="auto"/>
            <w:left w:val="none" w:sz="0" w:space="0" w:color="auto"/>
            <w:bottom w:val="none" w:sz="0" w:space="0" w:color="auto"/>
            <w:right w:val="none" w:sz="0" w:space="0" w:color="auto"/>
          </w:divBdr>
        </w:div>
        <w:div w:id="2008091874">
          <w:marLeft w:val="0"/>
          <w:marRight w:val="0"/>
          <w:marTop w:val="0"/>
          <w:marBottom w:val="0"/>
          <w:divBdr>
            <w:top w:val="none" w:sz="0" w:space="0" w:color="auto"/>
            <w:left w:val="none" w:sz="0" w:space="0" w:color="auto"/>
            <w:bottom w:val="none" w:sz="0" w:space="0" w:color="auto"/>
            <w:right w:val="none" w:sz="0" w:space="0" w:color="auto"/>
          </w:divBdr>
        </w:div>
        <w:div w:id="1492791846">
          <w:marLeft w:val="0"/>
          <w:marRight w:val="0"/>
          <w:marTop w:val="0"/>
          <w:marBottom w:val="0"/>
          <w:divBdr>
            <w:top w:val="none" w:sz="0" w:space="0" w:color="auto"/>
            <w:left w:val="none" w:sz="0" w:space="0" w:color="auto"/>
            <w:bottom w:val="none" w:sz="0" w:space="0" w:color="auto"/>
            <w:right w:val="none" w:sz="0" w:space="0" w:color="auto"/>
          </w:divBdr>
        </w:div>
        <w:div w:id="1705255859">
          <w:marLeft w:val="0"/>
          <w:marRight w:val="0"/>
          <w:marTop w:val="0"/>
          <w:marBottom w:val="0"/>
          <w:divBdr>
            <w:top w:val="none" w:sz="0" w:space="0" w:color="auto"/>
            <w:left w:val="none" w:sz="0" w:space="0" w:color="auto"/>
            <w:bottom w:val="none" w:sz="0" w:space="0" w:color="auto"/>
            <w:right w:val="none" w:sz="0" w:space="0" w:color="auto"/>
          </w:divBdr>
        </w:div>
        <w:div w:id="790439650">
          <w:marLeft w:val="0"/>
          <w:marRight w:val="0"/>
          <w:marTop w:val="0"/>
          <w:marBottom w:val="0"/>
          <w:divBdr>
            <w:top w:val="none" w:sz="0" w:space="0" w:color="auto"/>
            <w:left w:val="none" w:sz="0" w:space="0" w:color="auto"/>
            <w:bottom w:val="none" w:sz="0" w:space="0" w:color="auto"/>
            <w:right w:val="none" w:sz="0" w:space="0" w:color="auto"/>
          </w:divBdr>
        </w:div>
        <w:div w:id="1243763148">
          <w:marLeft w:val="0"/>
          <w:marRight w:val="0"/>
          <w:marTop w:val="0"/>
          <w:marBottom w:val="0"/>
          <w:divBdr>
            <w:top w:val="none" w:sz="0" w:space="0" w:color="auto"/>
            <w:left w:val="none" w:sz="0" w:space="0" w:color="auto"/>
            <w:bottom w:val="none" w:sz="0" w:space="0" w:color="auto"/>
            <w:right w:val="none" w:sz="0" w:space="0" w:color="auto"/>
          </w:divBdr>
        </w:div>
      </w:divsChild>
    </w:div>
    <w:div w:id="342362939">
      <w:bodyDiv w:val="1"/>
      <w:marLeft w:val="0"/>
      <w:marRight w:val="0"/>
      <w:marTop w:val="0"/>
      <w:marBottom w:val="0"/>
      <w:divBdr>
        <w:top w:val="none" w:sz="0" w:space="0" w:color="auto"/>
        <w:left w:val="none" w:sz="0" w:space="0" w:color="auto"/>
        <w:bottom w:val="none" w:sz="0" w:space="0" w:color="auto"/>
        <w:right w:val="none" w:sz="0" w:space="0" w:color="auto"/>
      </w:divBdr>
      <w:divsChild>
        <w:div w:id="2040273448">
          <w:marLeft w:val="0"/>
          <w:marRight w:val="0"/>
          <w:marTop w:val="0"/>
          <w:marBottom w:val="0"/>
          <w:divBdr>
            <w:top w:val="none" w:sz="0" w:space="0" w:color="auto"/>
            <w:left w:val="none" w:sz="0" w:space="0" w:color="auto"/>
            <w:bottom w:val="none" w:sz="0" w:space="0" w:color="auto"/>
            <w:right w:val="none" w:sz="0" w:space="0" w:color="auto"/>
          </w:divBdr>
        </w:div>
        <w:div w:id="5518818">
          <w:marLeft w:val="0"/>
          <w:marRight w:val="0"/>
          <w:marTop w:val="0"/>
          <w:marBottom w:val="0"/>
          <w:divBdr>
            <w:top w:val="none" w:sz="0" w:space="0" w:color="auto"/>
            <w:left w:val="none" w:sz="0" w:space="0" w:color="auto"/>
            <w:bottom w:val="none" w:sz="0" w:space="0" w:color="auto"/>
            <w:right w:val="none" w:sz="0" w:space="0" w:color="auto"/>
          </w:divBdr>
        </w:div>
        <w:div w:id="661078822">
          <w:marLeft w:val="0"/>
          <w:marRight w:val="0"/>
          <w:marTop w:val="0"/>
          <w:marBottom w:val="0"/>
          <w:divBdr>
            <w:top w:val="none" w:sz="0" w:space="0" w:color="auto"/>
            <w:left w:val="none" w:sz="0" w:space="0" w:color="auto"/>
            <w:bottom w:val="none" w:sz="0" w:space="0" w:color="auto"/>
            <w:right w:val="none" w:sz="0" w:space="0" w:color="auto"/>
          </w:divBdr>
        </w:div>
        <w:div w:id="653725640">
          <w:marLeft w:val="0"/>
          <w:marRight w:val="0"/>
          <w:marTop w:val="0"/>
          <w:marBottom w:val="0"/>
          <w:divBdr>
            <w:top w:val="none" w:sz="0" w:space="0" w:color="auto"/>
            <w:left w:val="none" w:sz="0" w:space="0" w:color="auto"/>
            <w:bottom w:val="none" w:sz="0" w:space="0" w:color="auto"/>
            <w:right w:val="none" w:sz="0" w:space="0" w:color="auto"/>
          </w:divBdr>
        </w:div>
        <w:div w:id="1710304874">
          <w:marLeft w:val="0"/>
          <w:marRight w:val="0"/>
          <w:marTop w:val="0"/>
          <w:marBottom w:val="0"/>
          <w:divBdr>
            <w:top w:val="none" w:sz="0" w:space="0" w:color="auto"/>
            <w:left w:val="none" w:sz="0" w:space="0" w:color="auto"/>
            <w:bottom w:val="none" w:sz="0" w:space="0" w:color="auto"/>
            <w:right w:val="none" w:sz="0" w:space="0" w:color="auto"/>
          </w:divBdr>
        </w:div>
        <w:div w:id="810711859">
          <w:marLeft w:val="0"/>
          <w:marRight w:val="0"/>
          <w:marTop w:val="0"/>
          <w:marBottom w:val="0"/>
          <w:divBdr>
            <w:top w:val="none" w:sz="0" w:space="0" w:color="auto"/>
            <w:left w:val="none" w:sz="0" w:space="0" w:color="auto"/>
            <w:bottom w:val="none" w:sz="0" w:space="0" w:color="auto"/>
            <w:right w:val="none" w:sz="0" w:space="0" w:color="auto"/>
          </w:divBdr>
        </w:div>
        <w:div w:id="2007778558">
          <w:marLeft w:val="0"/>
          <w:marRight w:val="0"/>
          <w:marTop w:val="0"/>
          <w:marBottom w:val="0"/>
          <w:divBdr>
            <w:top w:val="none" w:sz="0" w:space="0" w:color="auto"/>
            <w:left w:val="none" w:sz="0" w:space="0" w:color="auto"/>
            <w:bottom w:val="none" w:sz="0" w:space="0" w:color="auto"/>
            <w:right w:val="none" w:sz="0" w:space="0" w:color="auto"/>
          </w:divBdr>
        </w:div>
        <w:div w:id="1551500148">
          <w:marLeft w:val="0"/>
          <w:marRight w:val="0"/>
          <w:marTop w:val="0"/>
          <w:marBottom w:val="0"/>
          <w:divBdr>
            <w:top w:val="none" w:sz="0" w:space="0" w:color="auto"/>
            <w:left w:val="none" w:sz="0" w:space="0" w:color="auto"/>
            <w:bottom w:val="none" w:sz="0" w:space="0" w:color="auto"/>
            <w:right w:val="none" w:sz="0" w:space="0" w:color="auto"/>
          </w:divBdr>
        </w:div>
        <w:div w:id="190917256">
          <w:marLeft w:val="0"/>
          <w:marRight w:val="0"/>
          <w:marTop w:val="0"/>
          <w:marBottom w:val="0"/>
          <w:divBdr>
            <w:top w:val="none" w:sz="0" w:space="0" w:color="auto"/>
            <w:left w:val="none" w:sz="0" w:space="0" w:color="auto"/>
            <w:bottom w:val="none" w:sz="0" w:space="0" w:color="auto"/>
            <w:right w:val="none" w:sz="0" w:space="0" w:color="auto"/>
          </w:divBdr>
        </w:div>
        <w:div w:id="1133060280">
          <w:marLeft w:val="0"/>
          <w:marRight w:val="0"/>
          <w:marTop w:val="0"/>
          <w:marBottom w:val="0"/>
          <w:divBdr>
            <w:top w:val="none" w:sz="0" w:space="0" w:color="auto"/>
            <w:left w:val="none" w:sz="0" w:space="0" w:color="auto"/>
            <w:bottom w:val="none" w:sz="0" w:space="0" w:color="auto"/>
            <w:right w:val="none" w:sz="0" w:space="0" w:color="auto"/>
          </w:divBdr>
        </w:div>
        <w:div w:id="1190292775">
          <w:marLeft w:val="0"/>
          <w:marRight w:val="0"/>
          <w:marTop w:val="0"/>
          <w:marBottom w:val="0"/>
          <w:divBdr>
            <w:top w:val="none" w:sz="0" w:space="0" w:color="auto"/>
            <w:left w:val="none" w:sz="0" w:space="0" w:color="auto"/>
            <w:bottom w:val="none" w:sz="0" w:space="0" w:color="auto"/>
            <w:right w:val="none" w:sz="0" w:space="0" w:color="auto"/>
          </w:divBdr>
        </w:div>
        <w:div w:id="340425877">
          <w:marLeft w:val="0"/>
          <w:marRight w:val="0"/>
          <w:marTop w:val="0"/>
          <w:marBottom w:val="0"/>
          <w:divBdr>
            <w:top w:val="none" w:sz="0" w:space="0" w:color="auto"/>
            <w:left w:val="none" w:sz="0" w:space="0" w:color="auto"/>
            <w:bottom w:val="none" w:sz="0" w:space="0" w:color="auto"/>
            <w:right w:val="none" w:sz="0" w:space="0" w:color="auto"/>
          </w:divBdr>
        </w:div>
      </w:divsChild>
    </w:div>
    <w:div w:id="358702257">
      <w:bodyDiv w:val="1"/>
      <w:marLeft w:val="0"/>
      <w:marRight w:val="0"/>
      <w:marTop w:val="0"/>
      <w:marBottom w:val="0"/>
      <w:divBdr>
        <w:top w:val="none" w:sz="0" w:space="0" w:color="auto"/>
        <w:left w:val="none" w:sz="0" w:space="0" w:color="auto"/>
        <w:bottom w:val="none" w:sz="0" w:space="0" w:color="auto"/>
        <w:right w:val="none" w:sz="0" w:space="0" w:color="auto"/>
      </w:divBdr>
      <w:divsChild>
        <w:div w:id="2112778995">
          <w:marLeft w:val="0"/>
          <w:marRight w:val="0"/>
          <w:marTop w:val="0"/>
          <w:marBottom w:val="0"/>
          <w:divBdr>
            <w:top w:val="none" w:sz="0" w:space="0" w:color="auto"/>
            <w:left w:val="none" w:sz="0" w:space="0" w:color="auto"/>
            <w:bottom w:val="none" w:sz="0" w:space="0" w:color="auto"/>
            <w:right w:val="none" w:sz="0" w:space="0" w:color="auto"/>
          </w:divBdr>
        </w:div>
        <w:div w:id="1901551633">
          <w:marLeft w:val="0"/>
          <w:marRight w:val="0"/>
          <w:marTop w:val="0"/>
          <w:marBottom w:val="0"/>
          <w:divBdr>
            <w:top w:val="none" w:sz="0" w:space="0" w:color="auto"/>
            <w:left w:val="none" w:sz="0" w:space="0" w:color="auto"/>
            <w:bottom w:val="none" w:sz="0" w:space="0" w:color="auto"/>
            <w:right w:val="none" w:sz="0" w:space="0" w:color="auto"/>
          </w:divBdr>
        </w:div>
        <w:div w:id="531497731">
          <w:marLeft w:val="0"/>
          <w:marRight w:val="0"/>
          <w:marTop w:val="0"/>
          <w:marBottom w:val="0"/>
          <w:divBdr>
            <w:top w:val="none" w:sz="0" w:space="0" w:color="auto"/>
            <w:left w:val="none" w:sz="0" w:space="0" w:color="auto"/>
            <w:bottom w:val="none" w:sz="0" w:space="0" w:color="auto"/>
            <w:right w:val="none" w:sz="0" w:space="0" w:color="auto"/>
          </w:divBdr>
        </w:div>
        <w:div w:id="33358940">
          <w:marLeft w:val="0"/>
          <w:marRight w:val="0"/>
          <w:marTop w:val="0"/>
          <w:marBottom w:val="0"/>
          <w:divBdr>
            <w:top w:val="none" w:sz="0" w:space="0" w:color="auto"/>
            <w:left w:val="none" w:sz="0" w:space="0" w:color="auto"/>
            <w:bottom w:val="none" w:sz="0" w:space="0" w:color="auto"/>
            <w:right w:val="none" w:sz="0" w:space="0" w:color="auto"/>
          </w:divBdr>
        </w:div>
        <w:div w:id="871110422">
          <w:marLeft w:val="0"/>
          <w:marRight w:val="0"/>
          <w:marTop w:val="0"/>
          <w:marBottom w:val="0"/>
          <w:divBdr>
            <w:top w:val="none" w:sz="0" w:space="0" w:color="auto"/>
            <w:left w:val="none" w:sz="0" w:space="0" w:color="auto"/>
            <w:bottom w:val="none" w:sz="0" w:space="0" w:color="auto"/>
            <w:right w:val="none" w:sz="0" w:space="0" w:color="auto"/>
          </w:divBdr>
        </w:div>
        <w:div w:id="881482525">
          <w:marLeft w:val="0"/>
          <w:marRight w:val="0"/>
          <w:marTop w:val="0"/>
          <w:marBottom w:val="0"/>
          <w:divBdr>
            <w:top w:val="none" w:sz="0" w:space="0" w:color="auto"/>
            <w:left w:val="none" w:sz="0" w:space="0" w:color="auto"/>
            <w:bottom w:val="none" w:sz="0" w:space="0" w:color="auto"/>
            <w:right w:val="none" w:sz="0" w:space="0" w:color="auto"/>
          </w:divBdr>
        </w:div>
        <w:div w:id="204103360">
          <w:marLeft w:val="0"/>
          <w:marRight w:val="0"/>
          <w:marTop w:val="0"/>
          <w:marBottom w:val="0"/>
          <w:divBdr>
            <w:top w:val="none" w:sz="0" w:space="0" w:color="auto"/>
            <w:left w:val="none" w:sz="0" w:space="0" w:color="auto"/>
            <w:bottom w:val="none" w:sz="0" w:space="0" w:color="auto"/>
            <w:right w:val="none" w:sz="0" w:space="0" w:color="auto"/>
          </w:divBdr>
        </w:div>
      </w:divsChild>
    </w:div>
    <w:div w:id="410978234">
      <w:bodyDiv w:val="1"/>
      <w:marLeft w:val="0"/>
      <w:marRight w:val="0"/>
      <w:marTop w:val="0"/>
      <w:marBottom w:val="0"/>
      <w:divBdr>
        <w:top w:val="none" w:sz="0" w:space="0" w:color="auto"/>
        <w:left w:val="none" w:sz="0" w:space="0" w:color="auto"/>
        <w:bottom w:val="none" w:sz="0" w:space="0" w:color="auto"/>
        <w:right w:val="none" w:sz="0" w:space="0" w:color="auto"/>
      </w:divBdr>
      <w:divsChild>
        <w:div w:id="1488936626">
          <w:marLeft w:val="0"/>
          <w:marRight w:val="0"/>
          <w:marTop w:val="0"/>
          <w:marBottom w:val="0"/>
          <w:divBdr>
            <w:top w:val="none" w:sz="0" w:space="0" w:color="auto"/>
            <w:left w:val="none" w:sz="0" w:space="0" w:color="auto"/>
            <w:bottom w:val="none" w:sz="0" w:space="0" w:color="auto"/>
            <w:right w:val="none" w:sz="0" w:space="0" w:color="auto"/>
          </w:divBdr>
        </w:div>
        <w:div w:id="2075086517">
          <w:marLeft w:val="0"/>
          <w:marRight w:val="0"/>
          <w:marTop w:val="0"/>
          <w:marBottom w:val="0"/>
          <w:divBdr>
            <w:top w:val="none" w:sz="0" w:space="0" w:color="auto"/>
            <w:left w:val="none" w:sz="0" w:space="0" w:color="auto"/>
            <w:bottom w:val="none" w:sz="0" w:space="0" w:color="auto"/>
            <w:right w:val="none" w:sz="0" w:space="0" w:color="auto"/>
          </w:divBdr>
        </w:div>
      </w:divsChild>
    </w:div>
    <w:div w:id="476728981">
      <w:bodyDiv w:val="1"/>
      <w:marLeft w:val="0"/>
      <w:marRight w:val="0"/>
      <w:marTop w:val="0"/>
      <w:marBottom w:val="0"/>
      <w:divBdr>
        <w:top w:val="none" w:sz="0" w:space="0" w:color="auto"/>
        <w:left w:val="none" w:sz="0" w:space="0" w:color="auto"/>
        <w:bottom w:val="none" w:sz="0" w:space="0" w:color="auto"/>
        <w:right w:val="none" w:sz="0" w:space="0" w:color="auto"/>
      </w:divBdr>
      <w:divsChild>
        <w:div w:id="928470008">
          <w:marLeft w:val="0"/>
          <w:marRight w:val="0"/>
          <w:marTop w:val="0"/>
          <w:marBottom w:val="0"/>
          <w:divBdr>
            <w:top w:val="none" w:sz="0" w:space="0" w:color="auto"/>
            <w:left w:val="none" w:sz="0" w:space="0" w:color="auto"/>
            <w:bottom w:val="none" w:sz="0" w:space="0" w:color="auto"/>
            <w:right w:val="none" w:sz="0" w:space="0" w:color="auto"/>
          </w:divBdr>
        </w:div>
        <w:div w:id="1761297008">
          <w:marLeft w:val="0"/>
          <w:marRight w:val="0"/>
          <w:marTop w:val="0"/>
          <w:marBottom w:val="0"/>
          <w:divBdr>
            <w:top w:val="none" w:sz="0" w:space="0" w:color="auto"/>
            <w:left w:val="none" w:sz="0" w:space="0" w:color="auto"/>
            <w:bottom w:val="none" w:sz="0" w:space="0" w:color="auto"/>
            <w:right w:val="none" w:sz="0" w:space="0" w:color="auto"/>
          </w:divBdr>
        </w:div>
        <w:div w:id="1453937482">
          <w:marLeft w:val="0"/>
          <w:marRight w:val="0"/>
          <w:marTop w:val="0"/>
          <w:marBottom w:val="0"/>
          <w:divBdr>
            <w:top w:val="none" w:sz="0" w:space="0" w:color="auto"/>
            <w:left w:val="none" w:sz="0" w:space="0" w:color="auto"/>
            <w:bottom w:val="none" w:sz="0" w:space="0" w:color="auto"/>
            <w:right w:val="none" w:sz="0" w:space="0" w:color="auto"/>
          </w:divBdr>
        </w:div>
        <w:div w:id="1648894345">
          <w:marLeft w:val="0"/>
          <w:marRight w:val="0"/>
          <w:marTop w:val="0"/>
          <w:marBottom w:val="0"/>
          <w:divBdr>
            <w:top w:val="none" w:sz="0" w:space="0" w:color="auto"/>
            <w:left w:val="none" w:sz="0" w:space="0" w:color="auto"/>
            <w:bottom w:val="none" w:sz="0" w:space="0" w:color="auto"/>
            <w:right w:val="none" w:sz="0" w:space="0" w:color="auto"/>
          </w:divBdr>
        </w:div>
        <w:div w:id="139153066">
          <w:marLeft w:val="0"/>
          <w:marRight w:val="0"/>
          <w:marTop w:val="0"/>
          <w:marBottom w:val="0"/>
          <w:divBdr>
            <w:top w:val="none" w:sz="0" w:space="0" w:color="auto"/>
            <w:left w:val="none" w:sz="0" w:space="0" w:color="auto"/>
            <w:bottom w:val="none" w:sz="0" w:space="0" w:color="auto"/>
            <w:right w:val="none" w:sz="0" w:space="0" w:color="auto"/>
          </w:divBdr>
        </w:div>
        <w:div w:id="1799176210">
          <w:marLeft w:val="0"/>
          <w:marRight w:val="0"/>
          <w:marTop w:val="0"/>
          <w:marBottom w:val="0"/>
          <w:divBdr>
            <w:top w:val="none" w:sz="0" w:space="0" w:color="auto"/>
            <w:left w:val="none" w:sz="0" w:space="0" w:color="auto"/>
            <w:bottom w:val="none" w:sz="0" w:space="0" w:color="auto"/>
            <w:right w:val="none" w:sz="0" w:space="0" w:color="auto"/>
          </w:divBdr>
        </w:div>
        <w:div w:id="456484787">
          <w:marLeft w:val="0"/>
          <w:marRight w:val="0"/>
          <w:marTop w:val="0"/>
          <w:marBottom w:val="0"/>
          <w:divBdr>
            <w:top w:val="none" w:sz="0" w:space="0" w:color="auto"/>
            <w:left w:val="none" w:sz="0" w:space="0" w:color="auto"/>
            <w:bottom w:val="none" w:sz="0" w:space="0" w:color="auto"/>
            <w:right w:val="none" w:sz="0" w:space="0" w:color="auto"/>
          </w:divBdr>
        </w:div>
        <w:div w:id="1485125687">
          <w:marLeft w:val="0"/>
          <w:marRight w:val="0"/>
          <w:marTop w:val="0"/>
          <w:marBottom w:val="0"/>
          <w:divBdr>
            <w:top w:val="none" w:sz="0" w:space="0" w:color="auto"/>
            <w:left w:val="none" w:sz="0" w:space="0" w:color="auto"/>
            <w:bottom w:val="none" w:sz="0" w:space="0" w:color="auto"/>
            <w:right w:val="none" w:sz="0" w:space="0" w:color="auto"/>
          </w:divBdr>
        </w:div>
      </w:divsChild>
    </w:div>
    <w:div w:id="479345297">
      <w:bodyDiv w:val="1"/>
      <w:marLeft w:val="0"/>
      <w:marRight w:val="0"/>
      <w:marTop w:val="0"/>
      <w:marBottom w:val="0"/>
      <w:divBdr>
        <w:top w:val="none" w:sz="0" w:space="0" w:color="auto"/>
        <w:left w:val="none" w:sz="0" w:space="0" w:color="auto"/>
        <w:bottom w:val="none" w:sz="0" w:space="0" w:color="auto"/>
        <w:right w:val="none" w:sz="0" w:space="0" w:color="auto"/>
      </w:divBdr>
    </w:div>
    <w:div w:id="540367897">
      <w:bodyDiv w:val="1"/>
      <w:marLeft w:val="0"/>
      <w:marRight w:val="0"/>
      <w:marTop w:val="0"/>
      <w:marBottom w:val="0"/>
      <w:divBdr>
        <w:top w:val="none" w:sz="0" w:space="0" w:color="auto"/>
        <w:left w:val="none" w:sz="0" w:space="0" w:color="auto"/>
        <w:bottom w:val="none" w:sz="0" w:space="0" w:color="auto"/>
        <w:right w:val="none" w:sz="0" w:space="0" w:color="auto"/>
      </w:divBdr>
    </w:div>
    <w:div w:id="726147819">
      <w:bodyDiv w:val="1"/>
      <w:marLeft w:val="0"/>
      <w:marRight w:val="0"/>
      <w:marTop w:val="0"/>
      <w:marBottom w:val="0"/>
      <w:divBdr>
        <w:top w:val="none" w:sz="0" w:space="0" w:color="auto"/>
        <w:left w:val="none" w:sz="0" w:space="0" w:color="auto"/>
        <w:bottom w:val="none" w:sz="0" w:space="0" w:color="auto"/>
        <w:right w:val="none" w:sz="0" w:space="0" w:color="auto"/>
      </w:divBdr>
    </w:div>
    <w:div w:id="732898265">
      <w:bodyDiv w:val="1"/>
      <w:marLeft w:val="0"/>
      <w:marRight w:val="0"/>
      <w:marTop w:val="0"/>
      <w:marBottom w:val="0"/>
      <w:divBdr>
        <w:top w:val="none" w:sz="0" w:space="0" w:color="auto"/>
        <w:left w:val="none" w:sz="0" w:space="0" w:color="auto"/>
        <w:bottom w:val="none" w:sz="0" w:space="0" w:color="auto"/>
        <w:right w:val="none" w:sz="0" w:space="0" w:color="auto"/>
      </w:divBdr>
      <w:divsChild>
        <w:div w:id="1225723884">
          <w:marLeft w:val="0"/>
          <w:marRight w:val="0"/>
          <w:marTop w:val="0"/>
          <w:marBottom w:val="0"/>
          <w:divBdr>
            <w:top w:val="none" w:sz="0" w:space="0" w:color="auto"/>
            <w:left w:val="none" w:sz="0" w:space="0" w:color="auto"/>
            <w:bottom w:val="none" w:sz="0" w:space="0" w:color="auto"/>
            <w:right w:val="none" w:sz="0" w:space="0" w:color="auto"/>
          </w:divBdr>
        </w:div>
        <w:div w:id="1340884432">
          <w:marLeft w:val="0"/>
          <w:marRight w:val="0"/>
          <w:marTop w:val="0"/>
          <w:marBottom w:val="0"/>
          <w:divBdr>
            <w:top w:val="none" w:sz="0" w:space="0" w:color="auto"/>
            <w:left w:val="none" w:sz="0" w:space="0" w:color="auto"/>
            <w:bottom w:val="none" w:sz="0" w:space="0" w:color="auto"/>
            <w:right w:val="none" w:sz="0" w:space="0" w:color="auto"/>
          </w:divBdr>
        </w:div>
        <w:div w:id="1367834545">
          <w:marLeft w:val="0"/>
          <w:marRight w:val="0"/>
          <w:marTop w:val="0"/>
          <w:marBottom w:val="0"/>
          <w:divBdr>
            <w:top w:val="none" w:sz="0" w:space="0" w:color="auto"/>
            <w:left w:val="none" w:sz="0" w:space="0" w:color="auto"/>
            <w:bottom w:val="none" w:sz="0" w:space="0" w:color="auto"/>
            <w:right w:val="none" w:sz="0" w:space="0" w:color="auto"/>
          </w:divBdr>
        </w:div>
        <w:div w:id="1540700551">
          <w:marLeft w:val="0"/>
          <w:marRight w:val="0"/>
          <w:marTop w:val="0"/>
          <w:marBottom w:val="0"/>
          <w:divBdr>
            <w:top w:val="none" w:sz="0" w:space="0" w:color="auto"/>
            <w:left w:val="none" w:sz="0" w:space="0" w:color="auto"/>
            <w:bottom w:val="none" w:sz="0" w:space="0" w:color="auto"/>
            <w:right w:val="none" w:sz="0" w:space="0" w:color="auto"/>
          </w:divBdr>
        </w:div>
        <w:div w:id="447355287">
          <w:marLeft w:val="0"/>
          <w:marRight w:val="0"/>
          <w:marTop w:val="0"/>
          <w:marBottom w:val="0"/>
          <w:divBdr>
            <w:top w:val="none" w:sz="0" w:space="0" w:color="auto"/>
            <w:left w:val="none" w:sz="0" w:space="0" w:color="auto"/>
            <w:bottom w:val="none" w:sz="0" w:space="0" w:color="auto"/>
            <w:right w:val="none" w:sz="0" w:space="0" w:color="auto"/>
          </w:divBdr>
        </w:div>
        <w:div w:id="1405953671">
          <w:marLeft w:val="0"/>
          <w:marRight w:val="0"/>
          <w:marTop w:val="0"/>
          <w:marBottom w:val="0"/>
          <w:divBdr>
            <w:top w:val="none" w:sz="0" w:space="0" w:color="auto"/>
            <w:left w:val="none" w:sz="0" w:space="0" w:color="auto"/>
            <w:bottom w:val="none" w:sz="0" w:space="0" w:color="auto"/>
            <w:right w:val="none" w:sz="0" w:space="0" w:color="auto"/>
          </w:divBdr>
        </w:div>
        <w:div w:id="313073947">
          <w:marLeft w:val="0"/>
          <w:marRight w:val="0"/>
          <w:marTop w:val="0"/>
          <w:marBottom w:val="0"/>
          <w:divBdr>
            <w:top w:val="none" w:sz="0" w:space="0" w:color="auto"/>
            <w:left w:val="none" w:sz="0" w:space="0" w:color="auto"/>
            <w:bottom w:val="none" w:sz="0" w:space="0" w:color="auto"/>
            <w:right w:val="none" w:sz="0" w:space="0" w:color="auto"/>
          </w:divBdr>
        </w:div>
        <w:div w:id="296373548">
          <w:marLeft w:val="0"/>
          <w:marRight w:val="0"/>
          <w:marTop w:val="0"/>
          <w:marBottom w:val="0"/>
          <w:divBdr>
            <w:top w:val="none" w:sz="0" w:space="0" w:color="auto"/>
            <w:left w:val="none" w:sz="0" w:space="0" w:color="auto"/>
            <w:bottom w:val="none" w:sz="0" w:space="0" w:color="auto"/>
            <w:right w:val="none" w:sz="0" w:space="0" w:color="auto"/>
          </w:divBdr>
        </w:div>
        <w:div w:id="843516880">
          <w:marLeft w:val="0"/>
          <w:marRight w:val="0"/>
          <w:marTop w:val="0"/>
          <w:marBottom w:val="0"/>
          <w:divBdr>
            <w:top w:val="none" w:sz="0" w:space="0" w:color="auto"/>
            <w:left w:val="none" w:sz="0" w:space="0" w:color="auto"/>
            <w:bottom w:val="none" w:sz="0" w:space="0" w:color="auto"/>
            <w:right w:val="none" w:sz="0" w:space="0" w:color="auto"/>
          </w:divBdr>
        </w:div>
        <w:div w:id="1183394843">
          <w:marLeft w:val="0"/>
          <w:marRight w:val="0"/>
          <w:marTop w:val="0"/>
          <w:marBottom w:val="0"/>
          <w:divBdr>
            <w:top w:val="none" w:sz="0" w:space="0" w:color="auto"/>
            <w:left w:val="none" w:sz="0" w:space="0" w:color="auto"/>
            <w:bottom w:val="none" w:sz="0" w:space="0" w:color="auto"/>
            <w:right w:val="none" w:sz="0" w:space="0" w:color="auto"/>
          </w:divBdr>
        </w:div>
        <w:div w:id="536817196">
          <w:marLeft w:val="0"/>
          <w:marRight w:val="0"/>
          <w:marTop w:val="0"/>
          <w:marBottom w:val="0"/>
          <w:divBdr>
            <w:top w:val="none" w:sz="0" w:space="0" w:color="auto"/>
            <w:left w:val="none" w:sz="0" w:space="0" w:color="auto"/>
            <w:bottom w:val="none" w:sz="0" w:space="0" w:color="auto"/>
            <w:right w:val="none" w:sz="0" w:space="0" w:color="auto"/>
          </w:divBdr>
        </w:div>
        <w:div w:id="1920364337">
          <w:marLeft w:val="0"/>
          <w:marRight w:val="0"/>
          <w:marTop w:val="0"/>
          <w:marBottom w:val="0"/>
          <w:divBdr>
            <w:top w:val="none" w:sz="0" w:space="0" w:color="auto"/>
            <w:left w:val="none" w:sz="0" w:space="0" w:color="auto"/>
            <w:bottom w:val="none" w:sz="0" w:space="0" w:color="auto"/>
            <w:right w:val="none" w:sz="0" w:space="0" w:color="auto"/>
          </w:divBdr>
        </w:div>
        <w:div w:id="1490052415">
          <w:marLeft w:val="0"/>
          <w:marRight w:val="0"/>
          <w:marTop w:val="0"/>
          <w:marBottom w:val="0"/>
          <w:divBdr>
            <w:top w:val="none" w:sz="0" w:space="0" w:color="auto"/>
            <w:left w:val="none" w:sz="0" w:space="0" w:color="auto"/>
            <w:bottom w:val="none" w:sz="0" w:space="0" w:color="auto"/>
            <w:right w:val="none" w:sz="0" w:space="0" w:color="auto"/>
          </w:divBdr>
        </w:div>
        <w:div w:id="953948443">
          <w:marLeft w:val="0"/>
          <w:marRight w:val="0"/>
          <w:marTop w:val="0"/>
          <w:marBottom w:val="0"/>
          <w:divBdr>
            <w:top w:val="none" w:sz="0" w:space="0" w:color="auto"/>
            <w:left w:val="none" w:sz="0" w:space="0" w:color="auto"/>
            <w:bottom w:val="none" w:sz="0" w:space="0" w:color="auto"/>
            <w:right w:val="none" w:sz="0" w:space="0" w:color="auto"/>
          </w:divBdr>
        </w:div>
        <w:div w:id="747769097">
          <w:marLeft w:val="0"/>
          <w:marRight w:val="0"/>
          <w:marTop w:val="0"/>
          <w:marBottom w:val="0"/>
          <w:divBdr>
            <w:top w:val="none" w:sz="0" w:space="0" w:color="auto"/>
            <w:left w:val="none" w:sz="0" w:space="0" w:color="auto"/>
            <w:bottom w:val="none" w:sz="0" w:space="0" w:color="auto"/>
            <w:right w:val="none" w:sz="0" w:space="0" w:color="auto"/>
          </w:divBdr>
        </w:div>
        <w:div w:id="819033760">
          <w:marLeft w:val="0"/>
          <w:marRight w:val="0"/>
          <w:marTop w:val="0"/>
          <w:marBottom w:val="0"/>
          <w:divBdr>
            <w:top w:val="none" w:sz="0" w:space="0" w:color="auto"/>
            <w:left w:val="none" w:sz="0" w:space="0" w:color="auto"/>
            <w:bottom w:val="none" w:sz="0" w:space="0" w:color="auto"/>
            <w:right w:val="none" w:sz="0" w:space="0" w:color="auto"/>
          </w:divBdr>
        </w:div>
        <w:div w:id="2136949901">
          <w:marLeft w:val="0"/>
          <w:marRight w:val="0"/>
          <w:marTop w:val="0"/>
          <w:marBottom w:val="0"/>
          <w:divBdr>
            <w:top w:val="none" w:sz="0" w:space="0" w:color="auto"/>
            <w:left w:val="none" w:sz="0" w:space="0" w:color="auto"/>
            <w:bottom w:val="none" w:sz="0" w:space="0" w:color="auto"/>
            <w:right w:val="none" w:sz="0" w:space="0" w:color="auto"/>
          </w:divBdr>
        </w:div>
        <w:div w:id="1949005834">
          <w:marLeft w:val="0"/>
          <w:marRight w:val="0"/>
          <w:marTop w:val="0"/>
          <w:marBottom w:val="0"/>
          <w:divBdr>
            <w:top w:val="none" w:sz="0" w:space="0" w:color="auto"/>
            <w:left w:val="none" w:sz="0" w:space="0" w:color="auto"/>
            <w:bottom w:val="none" w:sz="0" w:space="0" w:color="auto"/>
            <w:right w:val="none" w:sz="0" w:space="0" w:color="auto"/>
          </w:divBdr>
        </w:div>
        <w:div w:id="1226530186">
          <w:marLeft w:val="0"/>
          <w:marRight w:val="0"/>
          <w:marTop w:val="0"/>
          <w:marBottom w:val="0"/>
          <w:divBdr>
            <w:top w:val="none" w:sz="0" w:space="0" w:color="auto"/>
            <w:left w:val="none" w:sz="0" w:space="0" w:color="auto"/>
            <w:bottom w:val="none" w:sz="0" w:space="0" w:color="auto"/>
            <w:right w:val="none" w:sz="0" w:space="0" w:color="auto"/>
          </w:divBdr>
        </w:div>
      </w:divsChild>
    </w:div>
    <w:div w:id="788476122">
      <w:bodyDiv w:val="1"/>
      <w:marLeft w:val="0"/>
      <w:marRight w:val="0"/>
      <w:marTop w:val="0"/>
      <w:marBottom w:val="0"/>
      <w:divBdr>
        <w:top w:val="none" w:sz="0" w:space="0" w:color="auto"/>
        <w:left w:val="none" w:sz="0" w:space="0" w:color="auto"/>
        <w:bottom w:val="none" w:sz="0" w:space="0" w:color="auto"/>
        <w:right w:val="none" w:sz="0" w:space="0" w:color="auto"/>
      </w:divBdr>
      <w:divsChild>
        <w:div w:id="810753037">
          <w:marLeft w:val="0"/>
          <w:marRight w:val="0"/>
          <w:marTop w:val="0"/>
          <w:marBottom w:val="0"/>
          <w:divBdr>
            <w:top w:val="none" w:sz="0" w:space="0" w:color="auto"/>
            <w:left w:val="none" w:sz="0" w:space="0" w:color="auto"/>
            <w:bottom w:val="none" w:sz="0" w:space="0" w:color="auto"/>
            <w:right w:val="none" w:sz="0" w:space="0" w:color="auto"/>
          </w:divBdr>
        </w:div>
        <w:div w:id="734745774">
          <w:marLeft w:val="0"/>
          <w:marRight w:val="0"/>
          <w:marTop w:val="0"/>
          <w:marBottom w:val="0"/>
          <w:divBdr>
            <w:top w:val="none" w:sz="0" w:space="0" w:color="auto"/>
            <w:left w:val="none" w:sz="0" w:space="0" w:color="auto"/>
            <w:bottom w:val="none" w:sz="0" w:space="0" w:color="auto"/>
            <w:right w:val="none" w:sz="0" w:space="0" w:color="auto"/>
          </w:divBdr>
        </w:div>
        <w:div w:id="740760080">
          <w:marLeft w:val="0"/>
          <w:marRight w:val="0"/>
          <w:marTop w:val="0"/>
          <w:marBottom w:val="0"/>
          <w:divBdr>
            <w:top w:val="none" w:sz="0" w:space="0" w:color="auto"/>
            <w:left w:val="none" w:sz="0" w:space="0" w:color="auto"/>
            <w:bottom w:val="none" w:sz="0" w:space="0" w:color="auto"/>
            <w:right w:val="none" w:sz="0" w:space="0" w:color="auto"/>
          </w:divBdr>
        </w:div>
        <w:div w:id="1857500532">
          <w:marLeft w:val="0"/>
          <w:marRight w:val="0"/>
          <w:marTop w:val="0"/>
          <w:marBottom w:val="0"/>
          <w:divBdr>
            <w:top w:val="none" w:sz="0" w:space="0" w:color="auto"/>
            <w:left w:val="none" w:sz="0" w:space="0" w:color="auto"/>
            <w:bottom w:val="none" w:sz="0" w:space="0" w:color="auto"/>
            <w:right w:val="none" w:sz="0" w:space="0" w:color="auto"/>
          </w:divBdr>
        </w:div>
      </w:divsChild>
    </w:div>
    <w:div w:id="892156680">
      <w:bodyDiv w:val="1"/>
      <w:marLeft w:val="0"/>
      <w:marRight w:val="0"/>
      <w:marTop w:val="0"/>
      <w:marBottom w:val="0"/>
      <w:divBdr>
        <w:top w:val="none" w:sz="0" w:space="0" w:color="auto"/>
        <w:left w:val="none" w:sz="0" w:space="0" w:color="auto"/>
        <w:bottom w:val="none" w:sz="0" w:space="0" w:color="auto"/>
        <w:right w:val="none" w:sz="0" w:space="0" w:color="auto"/>
      </w:divBdr>
      <w:divsChild>
        <w:div w:id="1704017326">
          <w:marLeft w:val="0"/>
          <w:marRight w:val="0"/>
          <w:marTop w:val="0"/>
          <w:marBottom w:val="0"/>
          <w:divBdr>
            <w:top w:val="none" w:sz="0" w:space="0" w:color="auto"/>
            <w:left w:val="none" w:sz="0" w:space="0" w:color="auto"/>
            <w:bottom w:val="none" w:sz="0" w:space="0" w:color="auto"/>
            <w:right w:val="none" w:sz="0" w:space="0" w:color="auto"/>
          </w:divBdr>
        </w:div>
        <w:div w:id="1682660163">
          <w:marLeft w:val="0"/>
          <w:marRight w:val="0"/>
          <w:marTop w:val="0"/>
          <w:marBottom w:val="0"/>
          <w:divBdr>
            <w:top w:val="none" w:sz="0" w:space="0" w:color="auto"/>
            <w:left w:val="none" w:sz="0" w:space="0" w:color="auto"/>
            <w:bottom w:val="none" w:sz="0" w:space="0" w:color="auto"/>
            <w:right w:val="none" w:sz="0" w:space="0" w:color="auto"/>
          </w:divBdr>
        </w:div>
        <w:div w:id="1332293828">
          <w:marLeft w:val="0"/>
          <w:marRight w:val="0"/>
          <w:marTop w:val="0"/>
          <w:marBottom w:val="0"/>
          <w:divBdr>
            <w:top w:val="none" w:sz="0" w:space="0" w:color="auto"/>
            <w:left w:val="none" w:sz="0" w:space="0" w:color="auto"/>
            <w:bottom w:val="none" w:sz="0" w:space="0" w:color="auto"/>
            <w:right w:val="none" w:sz="0" w:space="0" w:color="auto"/>
          </w:divBdr>
        </w:div>
        <w:div w:id="1810242127">
          <w:marLeft w:val="0"/>
          <w:marRight w:val="0"/>
          <w:marTop w:val="0"/>
          <w:marBottom w:val="0"/>
          <w:divBdr>
            <w:top w:val="none" w:sz="0" w:space="0" w:color="auto"/>
            <w:left w:val="none" w:sz="0" w:space="0" w:color="auto"/>
            <w:bottom w:val="none" w:sz="0" w:space="0" w:color="auto"/>
            <w:right w:val="none" w:sz="0" w:space="0" w:color="auto"/>
          </w:divBdr>
        </w:div>
        <w:div w:id="1520698169">
          <w:marLeft w:val="0"/>
          <w:marRight w:val="0"/>
          <w:marTop w:val="0"/>
          <w:marBottom w:val="0"/>
          <w:divBdr>
            <w:top w:val="none" w:sz="0" w:space="0" w:color="auto"/>
            <w:left w:val="none" w:sz="0" w:space="0" w:color="auto"/>
            <w:bottom w:val="none" w:sz="0" w:space="0" w:color="auto"/>
            <w:right w:val="none" w:sz="0" w:space="0" w:color="auto"/>
          </w:divBdr>
        </w:div>
        <w:div w:id="586547648">
          <w:marLeft w:val="0"/>
          <w:marRight w:val="0"/>
          <w:marTop w:val="0"/>
          <w:marBottom w:val="0"/>
          <w:divBdr>
            <w:top w:val="none" w:sz="0" w:space="0" w:color="auto"/>
            <w:left w:val="none" w:sz="0" w:space="0" w:color="auto"/>
            <w:bottom w:val="none" w:sz="0" w:space="0" w:color="auto"/>
            <w:right w:val="none" w:sz="0" w:space="0" w:color="auto"/>
          </w:divBdr>
        </w:div>
        <w:div w:id="1008823525">
          <w:marLeft w:val="0"/>
          <w:marRight w:val="0"/>
          <w:marTop w:val="0"/>
          <w:marBottom w:val="0"/>
          <w:divBdr>
            <w:top w:val="none" w:sz="0" w:space="0" w:color="auto"/>
            <w:left w:val="none" w:sz="0" w:space="0" w:color="auto"/>
            <w:bottom w:val="none" w:sz="0" w:space="0" w:color="auto"/>
            <w:right w:val="none" w:sz="0" w:space="0" w:color="auto"/>
          </w:divBdr>
        </w:div>
        <w:div w:id="1203136442">
          <w:marLeft w:val="0"/>
          <w:marRight w:val="0"/>
          <w:marTop w:val="0"/>
          <w:marBottom w:val="0"/>
          <w:divBdr>
            <w:top w:val="none" w:sz="0" w:space="0" w:color="auto"/>
            <w:left w:val="none" w:sz="0" w:space="0" w:color="auto"/>
            <w:bottom w:val="none" w:sz="0" w:space="0" w:color="auto"/>
            <w:right w:val="none" w:sz="0" w:space="0" w:color="auto"/>
          </w:divBdr>
        </w:div>
        <w:div w:id="1746878935">
          <w:marLeft w:val="0"/>
          <w:marRight w:val="0"/>
          <w:marTop w:val="0"/>
          <w:marBottom w:val="0"/>
          <w:divBdr>
            <w:top w:val="none" w:sz="0" w:space="0" w:color="auto"/>
            <w:left w:val="none" w:sz="0" w:space="0" w:color="auto"/>
            <w:bottom w:val="none" w:sz="0" w:space="0" w:color="auto"/>
            <w:right w:val="none" w:sz="0" w:space="0" w:color="auto"/>
          </w:divBdr>
        </w:div>
        <w:div w:id="2050643161">
          <w:marLeft w:val="0"/>
          <w:marRight w:val="0"/>
          <w:marTop w:val="0"/>
          <w:marBottom w:val="0"/>
          <w:divBdr>
            <w:top w:val="none" w:sz="0" w:space="0" w:color="auto"/>
            <w:left w:val="none" w:sz="0" w:space="0" w:color="auto"/>
            <w:bottom w:val="none" w:sz="0" w:space="0" w:color="auto"/>
            <w:right w:val="none" w:sz="0" w:space="0" w:color="auto"/>
          </w:divBdr>
        </w:div>
        <w:div w:id="704793610">
          <w:marLeft w:val="0"/>
          <w:marRight w:val="0"/>
          <w:marTop w:val="0"/>
          <w:marBottom w:val="0"/>
          <w:divBdr>
            <w:top w:val="none" w:sz="0" w:space="0" w:color="auto"/>
            <w:left w:val="none" w:sz="0" w:space="0" w:color="auto"/>
            <w:bottom w:val="none" w:sz="0" w:space="0" w:color="auto"/>
            <w:right w:val="none" w:sz="0" w:space="0" w:color="auto"/>
          </w:divBdr>
        </w:div>
      </w:divsChild>
    </w:div>
    <w:div w:id="1183393978">
      <w:bodyDiv w:val="1"/>
      <w:marLeft w:val="0"/>
      <w:marRight w:val="0"/>
      <w:marTop w:val="0"/>
      <w:marBottom w:val="0"/>
      <w:divBdr>
        <w:top w:val="none" w:sz="0" w:space="0" w:color="auto"/>
        <w:left w:val="none" w:sz="0" w:space="0" w:color="auto"/>
        <w:bottom w:val="none" w:sz="0" w:space="0" w:color="auto"/>
        <w:right w:val="none" w:sz="0" w:space="0" w:color="auto"/>
      </w:divBdr>
      <w:divsChild>
        <w:div w:id="110587425">
          <w:marLeft w:val="0"/>
          <w:marRight w:val="0"/>
          <w:marTop w:val="0"/>
          <w:marBottom w:val="0"/>
          <w:divBdr>
            <w:top w:val="none" w:sz="0" w:space="0" w:color="auto"/>
            <w:left w:val="none" w:sz="0" w:space="0" w:color="auto"/>
            <w:bottom w:val="none" w:sz="0" w:space="0" w:color="auto"/>
            <w:right w:val="none" w:sz="0" w:space="0" w:color="auto"/>
          </w:divBdr>
        </w:div>
        <w:div w:id="2136748483">
          <w:marLeft w:val="0"/>
          <w:marRight w:val="0"/>
          <w:marTop w:val="0"/>
          <w:marBottom w:val="0"/>
          <w:divBdr>
            <w:top w:val="none" w:sz="0" w:space="0" w:color="auto"/>
            <w:left w:val="none" w:sz="0" w:space="0" w:color="auto"/>
            <w:bottom w:val="none" w:sz="0" w:space="0" w:color="auto"/>
            <w:right w:val="none" w:sz="0" w:space="0" w:color="auto"/>
          </w:divBdr>
        </w:div>
        <w:div w:id="454063673">
          <w:marLeft w:val="0"/>
          <w:marRight w:val="0"/>
          <w:marTop w:val="0"/>
          <w:marBottom w:val="0"/>
          <w:divBdr>
            <w:top w:val="none" w:sz="0" w:space="0" w:color="auto"/>
            <w:left w:val="none" w:sz="0" w:space="0" w:color="auto"/>
            <w:bottom w:val="none" w:sz="0" w:space="0" w:color="auto"/>
            <w:right w:val="none" w:sz="0" w:space="0" w:color="auto"/>
          </w:divBdr>
        </w:div>
        <w:div w:id="270284408">
          <w:marLeft w:val="0"/>
          <w:marRight w:val="0"/>
          <w:marTop w:val="0"/>
          <w:marBottom w:val="0"/>
          <w:divBdr>
            <w:top w:val="none" w:sz="0" w:space="0" w:color="auto"/>
            <w:left w:val="none" w:sz="0" w:space="0" w:color="auto"/>
            <w:bottom w:val="none" w:sz="0" w:space="0" w:color="auto"/>
            <w:right w:val="none" w:sz="0" w:space="0" w:color="auto"/>
          </w:divBdr>
        </w:div>
        <w:div w:id="806051723">
          <w:marLeft w:val="0"/>
          <w:marRight w:val="0"/>
          <w:marTop w:val="0"/>
          <w:marBottom w:val="0"/>
          <w:divBdr>
            <w:top w:val="none" w:sz="0" w:space="0" w:color="auto"/>
            <w:left w:val="none" w:sz="0" w:space="0" w:color="auto"/>
            <w:bottom w:val="none" w:sz="0" w:space="0" w:color="auto"/>
            <w:right w:val="none" w:sz="0" w:space="0" w:color="auto"/>
          </w:divBdr>
        </w:div>
        <w:div w:id="1837070419">
          <w:marLeft w:val="0"/>
          <w:marRight w:val="0"/>
          <w:marTop w:val="0"/>
          <w:marBottom w:val="0"/>
          <w:divBdr>
            <w:top w:val="none" w:sz="0" w:space="0" w:color="auto"/>
            <w:left w:val="none" w:sz="0" w:space="0" w:color="auto"/>
            <w:bottom w:val="none" w:sz="0" w:space="0" w:color="auto"/>
            <w:right w:val="none" w:sz="0" w:space="0" w:color="auto"/>
          </w:divBdr>
        </w:div>
        <w:div w:id="908615766">
          <w:marLeft w:val="0"/>
          <w:marRight w:val="0"/>
          <w:marTop w:val="0"/>
          <w:marBottom w:val="0"/>
          <w:divBdr>
            <w:top w:val="none" w:sz="0" w:space="0" w:color="auto"/>
            <w:left w:val="none" w:sz="0" w:space="0" w:color="auto"/>
            <w:bottom w:val="none" w:sz="0" w:space="0" w:color="auto"/>
            <w:right w:val="none" w:sz="0" w:space="0" w:color="auto"/>
          </w:divBdr>
        </w:div>
        <w:div w:id="2064786251">
          <w:marLeft w:val="0"/>
          <w:marRight w:val="0"/>
          <w:marTop w:val="0"/>
          <w:marBottom w:val="0"/>
          <w:divBdr>
            <w:top w:val="none" w:sz="0" w:space="0" w:color="auto"/>
            <w:left w:val="none" w:sz="0" w:space="0" w:color="auto"/>
            <w:bottom w:val="none" w:sz="0" w:space="0" w:color="auto"/>
            <w:right w:val="none" w:sz="0" w:space="0" w:color="auto"/>
          </w:divBdr>
        </w:div>
        <w:div w:id="313922398">
          <w:marLeft w:val="0"/>
          <w:marRight w:val="0"/>
          <w:marTop w:val="0"/>
          <w:marBottom w:val="0"/>
          <w:divBdr>
            <w:top w:val="none" w:sz="0" w:space="0" w:color="auto"/>
            <w:left w:val="none" w:sz="0" w:space="0" w:color="auto"/>
            <w:bottom w:val="none" w:sz="0" w:space="0" w:color="auto"/>
            <w:right w:val="none" w:sz="0" w:space="0" w:color="auto"/>
          </w:divBdr>
        </w:div>
        <w:div w:id="106386811">
          <w:marLeft w:val="0"/>
          <w:marRight w:val="0"/>
          <w:marTop w:val="0"/>
          <w:marBottom w:val="0"/>
          <w:divBdr>
            <w:top w:val="none" w:sz="0" w:space="0" w:color="auto"/>
            <w:left w:val="none" w:sz="0" w:space="0" w:color="auto"/>
            <w:bottom w:val="none" w:sz="0" w:space="0" w:color="auto"/>
            <w:right w:val="none" w:sz="0" w:space="0" w:color="auto"/>
          </w:divBdr>
        </w:div>
        <w:div w:id="1621060974">
          <w:marLeft w:val="0"/>
          <w:marRight w:val="0"/>
          <w:marTop w:val="0"/>
          <w:marBottom w:val="0"/>
          <w:divBdr>
            <w:top w:val="none" w:sz="0" w:space="0" w:color="auto"/>
            <w:left w:val="none" w:sz="0" w:space="0" w:color="auto"/>
            <w:bottom w:val="none" w:sz="0" w:space="0" w:color="auto"/>
            <w:right w:val="none" w:sz="0" w:space="0" w:color="auto"/>
          </w:divBdr>
        </w:div>
      </w:divsChild>
    </w:div>
    <w:div w:id="1242367994">
      <w:bodyDiv w:val="1"/>
      <w:marLeft w:val="0"/>
      <w:marRight w:val="0"/>
      <w:marTop w:val="0"/>
      <w:marBottom w:val="0"/>
      <w:divBdr>
        <w:top w:val="none" w:sz="0" w:space="0" w:color="auto"/>
        <w:left w:val="none" w:sz="0" w:space="0" w:color="auto"/>
        <w:bottom w:val="none" w:sz="0" w:space="0" w:color="auto"/>
        <w:right w:val="none" w:sz="0" w:space="0" w:color="auto"/>
      </w:divBdr>
      <w:divsChild>
        <w:div w:id="857818714">
          <w:marLeft w:val="0"/>
          <w:marRight w:val="0"/>
          <w:marTop w:val="0"/>
          <w:marBottom w:val="0"/>
          <w:divBdr>
            <w:top w:val="none" w:sz="0" w:space="0" w:color="auto"/>
            <w:left w:val="none" w:sz="0" w:space="0" w:color="auto"/>
            <w:bottom w:val="none" w:sz="0" w:space="0" w:color="auto"/>
            <w:right w:val="none" w:sz="0" w:space="0" w:color="auto"/>
          </w:divBdr>
        </w:div>
        <w:div w:id="35744693">
          <w:marLeft w:val="0"/>
          <w:marRight w:val="0"/>
          <w:marTop w:val="0"/>
          <w:marBottom w:val="0"/>
          <w:divBdr>
            <w:top w:val="none" w:sz="0" w:space="0" w:color="auto"/>
            <w:left w:val="none" w:sz="0" w:space="0" w:color="auto"/>
            <w:bottom w:val="none" w:sz="0" w:space="0" w:color="auto"/>
            <w:right w:val="none" w:sz="0" w:space="0" w:color="auto"/>
          </w:divBdr>
        </w:div>
        <w:div w:id="342707966">
          <w:marLeft w:val="0"/>
          <w:marRight w:val="0"/>
          <w:marTop w:val="0"/>
          <w:marBottom w:val="0"/>
          <w:divBdr>
            <w:top w:val="none" w:sz="0" w:space="0" w:color="auto"/>
            <w:left w:val="none" w:sz="0" w:space="0" w:color="auto"/>
            <w:bottom w:val="none" w:sz="0" w:space="0" w:color="auto"/>
            <w:right w:val="none" w:sz="0" w:space="0" w:color="auto"/>
          </w:divBdr>
        </w:div>
        <w:div w:id="400831357">
          <w:marLeft w:val="0"/>
          <w:marRight w:val="0"/>
          <w:marTop w:val="0"/>
          <w:marBottom w:val="0"/>
          <w:divBdr>
            <w:top w:val="none" w:sz="0" w:space="0" w:color="auto"/>
            <w:left w:val="none" w:sz="0" w:space="0" w:color="auto"/>
            <w:bottom w:val="none" w:sz="0" w:space="0" w:color="auto"/>
            <w:right w:val="none" w:sz="0" w:space="0" w:color="auto"/>
          </w:divBdr>
        </w:div>
        <w:div w:id="1777555148">
          <w:marLeft w:val="0"/>
          <w:marRight w:val="0"/>
          <w:marTop w:val="0"/>
          <w:marBottom w:val="0"/>
          <w:divBdr>
            <w:top w:val="none" w:sz="0" w:space="0" w:color="auto"/>
            <w:left w:val="none" w:sz="0" w:space="0" w:color="auto"/>
            <w:bottom w:val="none" w:sz="0" w:space="0" w:color="auto"/>
            <w:right w:val="none" w:sz="0" w:space="0" w:color="auto"/>
          </w:divBdr>
        </w:div>
        <w:div w:id="1785034260">
          <w:marLeft w:val="0"/>
          <w:marRight w:val="0"/>
          <w:marTop w:val="0"/>
          <w:marBottom w:val="0"/>
          <w:divBdr>
            <w:top w:val="none" w:sz="0" w:space="0" w:color="auto"/>
            <w:left w:val="none" w:sz="0" w:space="0" w:color="auto"/>
            <w:bottom w:val="none" w:sz="0" w:space="0" w:color="auto"/>
            <w:right w:val="none" w:sz="0" w:space="0" w:color="auto"/>
          </w:divBdr>
        </w:div>
        <w:div w:id="249698521">
          <w:marLeft w:val="0"/>
          <w:marRight w:val="0"/>
          <w:marTop w:val="0"/>
          <w:marBottom w:val="0"/>
          <w:divBdr>
            <w:top w:val="none" w:sz="0" w:space="0" w:color="auto"/>
            <w:left w:val="none" w:sz="0" w:space="0" w:color="auto"/>
            <w:bottom w:val="none" w:sz="0" w:space="0" w:color="auto"/>
            <w:right w:val="none" w:sz="0" w:space="0" w:color="auto"/>
          </w:divBdr>
        </w:div>
        <w:div w:id="1459445521">
          <w:marLeft w:val="0"/>
          <w:marRight w:val="0"/>
          <w:marTop w:val="0"/>
          <w:marBottom w:val="0"/>
          <w:divBdr>
            <w:top w:val="none" w:sz="0" w:space="0" w:color="auto"/>
            <w:left w:val="none" w:sz="0" w:space="0" w:color="auto"/>
            <w:bottom w:val="none" w:sz="0" w:space="0" w:color="auto"/>
            <w:right w:val="none" w:sz="0" w:space="0" w:color="auto"/>
          </w:divBdr>
        </w:div>
        <w:div w:id="854071823">
          <w:marLeft w:val="0"/>
          <w:marRight w:val="0"/>
          <w:marTop w:val="0"/>
          <w:marBottom w:val="0"/>
          <w:divBdr>
            <w:top w:val="none" w:sz="0" w:space="0" w:color="auto"/>
            <w:left w:val="none" w:sz="0" w:space="0" w:color="auto"/>
            <w:bottom w:val="none" w:sz="0" w:space="0" w:color="auto"/>
            <w:right w:val="none" w:sz="0" w:space="0" w:color="auto"/>
          </w:divBdr>
        </w:div>
        <w:div w:id="1330867984">
          <w:marLeft w:val="0"/>
          <w:marRight w:val="0"/>
          <w:marTop w:val="0"/>
          <w:marBottom w:val="0"/>
          <w:divBdr>
            <w:top w:val="none" w:sz="0" w:space="0" w:color="auto"/>
            <w:left w:val="none" w:sz="0" w:space="0" w:color="auto"/>
            <w:bottom w:val="none" w:sz="0" w:space="0" w:color="auto"/>
            <w:right w:val="none" w:sz="0" w:space="0" w:color="auto"/>
          </w:divBdr>
        </w:div>
        <w:div w:id="1822036319">
          <w:marLeft w:val="0"/>
          <w:marRight w:val="0"/>
          <w:marTop w:val="0"/>
          <w:marBottom w:val="0"/>
          <w:divBdr>
            <w:top w:val="none" w:sz="0" w:space="0" w:color="auto"/>
            <w:left w:val="none" w:sz="0" w:space="0" w:color="auto"/>
            <w:bottom w:val="none" w:sz="0" w:space="0" w:color="auto"/>
            <w:right w:val="none" w:sz="0" w:space="0" w:color="auto"/>
          </w:divBdr>
        </w:div>
        <w:div w:id="97795987">
          <w:marLeft w:val="0"/>
          <w:marRight w:val="0"/>
          <w:marTop w:val="0"/>
          <w:marBottom w:val="0"/>
          <w:divBdr>
            <w:top w:val="none" w:sz="0" w:space="0" w:color="auto"/>
            <w:left w:val="none" w:sz="0" w:space="0" w:color="auto"/>
            <w:bottom w:val="none" w:sz="0" w:space="0" w:color="auto"/>
            <w:right w:val="none" w:sz="0" w:space="0" w:color="auto"/>
          </w:divBdr>
        </w:div>
        <w:div w:id="244388190">
          <w:marLeft w:val="0"/>
          <w:marRight w:val="0"/>
          <w:marTop w:val="0"/>
          <w:marBottom w:val="0"/>
          <w:divBdr>
            <w:top w:val="none" w:sz="0" w:space="0" w:color="auto"/>
            <w:left w:val="none" w:sz="0" w:space="0" w:color="auto"/>
            <w:bottom w:val="none" w:sz="0" w:space="0" w:color="auto"/>
            <w:right w:val="none" w:sz="0" w:space="0" w:color="auto"/>
          </w:divBdr>
        </w:div>
        <w:div w:id="1208639780">
          <w:marLeft w:val="0"/>
          <w:marRight w:val="0"/>
          <w:marTop w:val="0"/>
          <w:marBottom w:val="0"/>
          <w:divBdr>
            <w:top w:val="none" w:sz="0" w:space="0" w:color="auto"/>
            <w:left w:val="none" w:sz="0" w:space="0" w:color="auto"/>
            <w:bottom w:val="none" w:sz="0" w:space="0" w:color="auto"/>
            <w:right w:val="none" w:sz="0" w:space="0" w:color="auto"/>
          </w:divBdr>
        </w:div>
        <w:div w:id="905843114">
          <w:marLeft w:val="0"/>
          <w:marRight w:val="0"/>
          <w:marTop w:val="0"/>
          <w:marBottom w:val="0"/>
          <w:divBdr>
            <w:top w:val="none" w:sz="0" w:space="0" w:color="auto"/>
            <w:left w:val="none" w:sz="0" w:space="0" w:color="auto"/>
            <w:bottom w:val="none" w:sz="0" w:space="0" w:color="auto"/>
            <w:right w:val="none" w:sz="0" w:space="0" w:color="auto"/>
          </w:divBdr>
        </w:div>
        <w:div w:id="1153180743">
          <w:marLeft w:val="0"/>
          <w:marRight w:val="0"/>
          <w:marTop w:val="0"/>
          <w:marBottom w:val="0"/>
          <w:divBdr>
            <w:top w:val="none" w:sz="0" w:space="0" w:color="auto"/>
            <w:left w:val="none" w:sz="0" w:space="0" w:color="auto"/>
            <w:bottom w:val="none" w:sz="0" w:space="0" w:color="auto"/>
            <w:right w:val="none" w:sz="0" w:space="0" w:color="auto"/>
          </w:divBdr>
        </w:div>
        <w:div w:id="1068722399">
          <w:marLeft w:val="0"/>
          <w:marRight w:val="0"/>
          <w:marTop w:val="0"/>
          <w:marBottom w:val="0"/>
          <w:divBdr>
            <w:top w:val="none" w:sz="0" w:space="0" w:color="auto"/>
            <w:left w:val="none" w:sz="0" w:space="0" w:color="auto"/>
            <w:bottom w:val="none" w:sz="0" w:space="0" w:color="auto"/>
            <w:right w:val="none" w:sz="0" w:space="0" w:color="auto"/>
          </w:divBdr>
        </w:div>
      </w:divsChild>
    </w:div>
    <w:div w:id="1431779727">
      <w:bodyDiv w:val="1"/>
      <w:marLeft w:val="0"/>
      <w:marRight w:val="0"/>
      <w:marTop w:val="0"/>
      <w:marBottom w:val="0"/>
      <w:divBdr>
        <w:top w:val="none" w:sz="0" w:space="0" w:color="auto"/>
        <w:left w:val="none" w:sz="0" w:space="0" w:color="auto"/>
        <w:bottom w:val="none" w:sz="0" w:space="0" w:color="auto"/>
        <w:right w:val="none" w:sz="0" w:space="0" w:color="auto"/>
      </w:divBdr>
      <w:divsChild>
        <w:div w:id="731925815">
          <w:marLeft w:val="0"/>
          <w:marRight w:val="0"/>
          <w:marTop w:val="0"/>
          <w:marBottom w:val="0"/>
          <w:divBdr>
            <w:top w:val="none" w:sz="0" w:space="0" w:color="auto"/>
            <w:left w:val="none" w:sz="0" w:space="0" w:color="auto"/>
            <w:bottom w:val="none" w:sz="0" w:space="0" w:color="auto"/>
            <w:right w:val="none" w:sz="0" w:space="0" w:color="auto"/>
          </w:divBdr>
        </w:div>
        <w:div w:id="1573153965">
          <w:marLeft w:val="0"/>
          <w:marRight w:val="0"/>
          <w:marTop w:val="0"/>
          <w:marBottom w:val="0"/>
          <w:divBdr>
            <w:top w:val="none" w:sz="0" w:space="0" w:color="auto"/>
            <w:left w:val="none" w:sz="0" w:space="0" w:color="auto"/>
            <w:bottom w:val="none" w:sz="0" w:space="0" w:color="auto"/>
            <w:right w:val="none" w:sz="0" w:space="0" w:color="auto"/>
          </w:divBdr>
        </w:div>
        <w:div w:id="1531188124">
          <w:marLeft w:val="0"/>
          <w:marRight w:val="0"/>
          <w:marTop w:val="0"/>
          <w:marBottom w:val="0"/>
          <w:divBdr>
            <w:top w:val="none" w:sz="0" w:space="0" w:color="auto"/>
            <w:left w:val="none" w:sz="0" w:space="0" w:color="auto"/>
            <w:bottom w:val="none" w:sz="0" w:space="0" w:color="auto"/>
            <w:right w:val="none" w:sz="0" w:space="0" w:color="auto"/>
          </w:divBdr>
        </w:div>
      </w:divsChild>
    </w:div>
    <w:div w:id="1435705614">
      <w:bodyDiv w:val="1"/>
      <w:marLeft w:val="0"/>
      <w:marRight w:val="0"/>
      <w:marTop w:val="0"/>
      <w:marBottom w:val="0"/>
      <w:divBdr>
        <w:top w:val="none" w:sz="0" w:space="0" w:color="auto"/>
        <w:left w:val="none" w:sz="0" w:space="0" w:color="auto"/>
        <w:bottom w:val="none" w:sz="0" w:space="0" w:color="auto"/>
        <w:right w:val="none" w:sz="0" w:space="0" w:color="auto"/>
      </w:divBdr>
      <w:divsChild>
        <w:div w:id="1375353526">
          <w:marLeft w:val="0"/>
          <w:marRight w:val="0"/>
          <w:marTop w:val="0"/>
          <w:marBottom w:val="0"/>
          <w:divBdr>
            <w:top w:val="none" w:sz="0" w:space="0" w:color="auto"/>
            <w:left w:val="none" w:sz="0" w:space="0" w:color="auto"/>
            <w:bottom w:val="none" w:sz="0" w:space="0" w:color="auto"/>
            <w:right w:val="none" w:sz="0" w:space="0" w:color="auto"/>
          </w:divBdr>
        </w:div>
        <w:div w:id="1939287043">
          <w:marLeft w:val="0"/>
          <w:marRight w:val="0"/>
          <w:marTop w:val="0"/>
          <w:marBottom w:val="0"/>
          <w:divBdr>
            <w:top w:val="none" w:sz="0" w:space="0" w:color="auto"/>
            <w:left w:val="none" w:sz="0" w:space="0" w:color="auto"/>
            <w:bottom w:val="none" w:sz="0" w:space="0" w:color="auto"/>
            <w:right w:val="none" w:sz="0" w:space="0" w:color="auto"/>
          </w:divBdr>
        </w:div>
        <w:div w:id="157890780">
          <w:marLeft w:val="0"/>
          <w:marRight w:val="0"/>
          <w:marTop w:val="0"/>
          <w:marBottom w:val="0"/>
          <w:divBdr>
            <w:top w:val="none" w:sz="0" w:space="0" w:color="auto"/>
            <w:left w:val="none" w:sz="0" w:space="0" w:color="auto"/>
            <w:bottom w:val="none" w:sz="0" w:space="0" w:color="auto"/>
            <w:right w:val="none" w:sz="0" w:space="0" w:color="auto"/>
          </w:divBdr>
        </w:div>
        <w:div w:id="2009824649">
          <w:marLeft w:val="0"/>
          <w:marRight w:val="0"/>
          <w:marTop w:val="0"/>
          <w:marBottom w:val="0"/>
          <w:divBdr>
            <w:top w:val="none" w:sz="0" w:space="0" w:color="auto"/>
            <w:left w:val="none" w:sz="0" w:space="0" w:color="auto"/>
            <w:bottom w:val="none" w:sz="0" w:space="0" w:color="auto"/>
            <w:right w:val="none" w:sz="0" w:space="0" w:color="auto"/>
          </w:divBdr>
        </w:div>
        <w:div w:id="332530495">
          <w:marLeft w:val="0"/>
          <w:marRight w:val="0"/>
          <w:marTop w:val="0"/>
          <w:marBottom w:val="0"/>
          <w:divBdr>
            <w:top w:val="none" w:sz="0" w:space="0" w:color="auto"/>
            <w:left w:val="none" w:sz="0" w:space="0" w:color="auto"/>
            <w:bottom w:val="none" w:sz="0" w:space="0" w:color="auto"/>
            <w:right w:val="none" w:sz="0" w:space="0" w:color="auto"/>
          </w:divBdr>
        </w:div>
        <w:div w:id="505094753">
          <w:marLeft w:val="0"/>
          <w:marRight w:val="0"/>
          <w:marTop w:val="0"/>
          <w:marBottom w:val="0"/>
          <w:divBdr>
            <w:top w:val="none" w:sz="0" w:space="0" w:color="auto"/>
            <w:left w:val="none" w:sz="0" w:space="0" w:color="auto"/>
            <w:bottom w:val="none" w:sz="0" w:space="0" w:color="auto"/>
            <w:right w:val="none" w:sz="0" w:space="0" w:color="auto"/>
          </w:divBdr>
        </w:div>
        <w:div w:id="1684936067">
          <w:marLeft w:val="0"/>
          <w:marRight w:val="0"/>
          <w:marTop w:val="0"/>
          <w:marBottom w:val="0"/>
          <w:divBdr>
            <w:top w:val="none" w:sz="0" w:space="0" w:color="auto"/>
            <w:left w:val="none" w:sz="0" w:space="0" w:color="auto"/>
            <w:bottom w:val="none" w:sz="0" w:space="0" w:color="auto"/>
            <w:right w:val="none" w:sz="0" w:space="0" w:color="auto"/>
          </w:divBdr>
        </w:div>
      </w:divsChild>
    </w:div>
    <w:div w:id="1539662503">
      <w:bodyDiv w:val="1"/>
      <w:marLeft w:val="0"/>
      <w:marRight w:val="0"/>
      <w:marTop w:val="0"/>
      <w:marBottom w:val="0"/>
      <w:divBdr>
        <w:top w:val="none" w:sz="0" w:space="0" w:color="auto"/>
        <w:left w:val="none" w:sz="0" w:space="0" w:color="auto"/>
        <w:bottom w:val="none" w:sz="0" w:space="0" w:color="auto"/>
        <w:right w:val="none" w:sz="0" w:space="0" w:color="auto"/>
      </w:divBdr>
      <w:divsChild>
        <w:div w:id="1452171153">
          <w:marLeft w:val="0"/>
          <w:marRight w:val="0"/>
          <w:marTop w:val="0"/>
          <w:marBottom w:val="0"/>
          <w:divBdr>
            <w:top w:val="none" w:sz="0" w:space="0" w:color="auto"/>
            <w:left w:val="none" w:sz="0" w:space="0" w:color="auto"/>
            <w:bottom w:val="none" w:sz="0" w:space="0" w:color="auto"/>
            <w:right w:val="none" w:sz="0" w:space="0" w:color="auto"/>
          </w:divBdr>
        </w:div>
        <w:div w:id="1870021991">
          <w:marLeft w:val="0"/>
          <w:marRight w:val="0"/>
          <w:marTop w:val="0"/>
          <w:marBottom w:val="0"/>
          <w:divBdr>
            <w:top w:val="none" w:sz="0" w:space="0" w:color="auto"/>
            <w:left w:val="none" w:sz="0" w:space="0" w:color="auto"/>
            <w:bottom w:val="none" w:sz="0" w:space="0" w:color="auto"/>
            <w:right w:val="none" w:sz="0" w:space="0" w:color="auto"/>
          </w:divBdr>
        </w:div>
        <w:div w:id="701322599">
          <w:marLeft w:val="0"/>
          <w:marRight w:val="0"/>
          <w:marTop w:val="0"/>
          <w:marBottom w:val="0"/>
          <w:divBdr>
            <w:top w:val="none" w:sz="0" w:space="0" w:color="auto"/>
            <w:left w:val="none" w:sz="0" w:space="0" w:color="auto"/>
            <w:bottom w:val="none" w:sz="0" w:space="0" w:color="auto"/>
            <w:right w:val="none" w:sz="0" w:space="0" w:color="auto"/>
          </w:divBdr>
        </w:div>
        <w:div w:id="1890992105">
          <w:marLeft w:val="0"/>
          <w:marRight w:val="0"/>
          <w:marTop w:val="0"/>
          <w:marBottom w:val="0"/>
          <w:divBdr>
            <w:top w:val="none" w:sz="0" w:space="0" w:color="auto"/>
            <w:left w:val="none" w:sz="0" w:space="0" w:color="auto"/>
            <w:bottom w:val="none" w:sz="0" w:space="0" w:color="auto"/>
            <w:right w:val="none" w:sz="0" w:space="0" w:color="auto"/>
          </w:divBdr>
        </w:div>
        <w:div w:id="2061589213">
          <w:marLeft w:val="0"/>
          <w:marRight w:val="0"/>
          <w:marTop w:val="0"/>
          <w:marBottom w:val="0"/>
          <w:divBdr>
            <w:top w:val="none" w:sz="0" w:space="0" w:color="auto"/>
            <w:left w:val="none" w:sz="0" w:space="0" w:color="auto"/>
            <w:bottom w:val="none" w:sz="0" w:space="0" w:color="auto"/>
            <w:right w:val="none" w:sz="0" w:space="0" w:color="auto"/>
          </w:divBdr>
        </w:div>
        <w:div w:id="85687472">
          <w:marLeft w:val="0"/>
          <w:marRight w:val="0"/>
          <w:marTop w:val="0"/>
          <w:marBottom w:val="0"/>
          <w:divBdr>
            <w:top w:val="none" w:sz="0" w:space="0" w:color="auto"/>
            <w:left w:val="none" w:sz="0" w:space="0" w:color="auto"/>
            <w:bottom w:val="none" w:sz="0" w:space="0" w:color="auto"/>
            <w:right w:val="none" w:sz="0" w:space="0" w:color="auto"/>
          </w:divBdr>
        </w:div>
        <w:div w:id="441920322">
          <w:marLeft w:val="0"/>
          <w:marRight w:val="0"/>
          <w:marTop w:val="0"/>
          <w:marBottom w:val="0"/>
          <w:divBdr>
            <w:top w:val="none" w:sz="0" w:space="0" w:color="auto"/>
            <w:left w:val="none" w:sz="0" w:space="0" w:color="auto"/>
            <w:bottom w:val="none" w:sz="0" w:space="0" w:color="auto"/>
            <w:right w:val="none" w:sz="0" w:space="0" w:color="auto"/>
          </w:divBdr>
        </w:div>
        <w:div w:id="89010810">
          <w:marLeft w:val="0"/>
          <w:marRight w:val="0"/>
          <w:marTop w:val="0"/>
          <w:marBottom w:val="0"/>
          <w:divBdr>
            <w:top w:val="none" w:sz="0" w:space="0" w:color="auto"/>
            <w:left w:val="none" w:sz="0" w:space="0" w:color="auto"/>
            <w:bottom w:val="none" w:sz="0" w:space="0" w:color="auto"/>
            <w:right w:val="none" w:sz="0" w:space="0" w:color="auto"/>
          </w:divBdr>
        </w:div>
        <w:div w:id="107437022">
          <w:marLeft w:val="0"/>
          <w:marRight w:val="0"/>
          <w:marTop w:val="0"/>
          <w:marBottom w:val="0"/>
          <w:divBdr>
            <w:top w:val="none" w:sz="0" w:space="0" w:color="auto"/>
            <w:left w:val="none" w:sz="0" w:space="0" w:color="auto"/>
            <w:bottom w:val="none" w:sz="0" w:space="0" w:color="auto"/>
            <w:right w:val="none" w:sz="0" w:space="0" w:color="auto"/>
          </w:divBdr>
        </w:div>
        <w:div w:id="2063672270">
          <w:marLeft w:val="0"/>
          <w:marRight w:val="0"/>
          <w:marTop w:val="0"/>
          <w:marBottom w:val="0"/>
          <w:divBdr>
            <w:top w:val="none" w:sz="0" w:space="0" w:color="auto"/>
            <w:left w:val="none" w:sz="0" w:space="0" w:color="auto"/>
            <w:bottom w:val="none" w:sz="0" w:space="0" w:color="auto"/>
            <w:right w:val="none" w:sz="0" w:space="0" w:color="auto"/>
          </w:divBdr>
        </w:div>
        <w:div w:id="363600693">
          <w:marLeft w:val="0"/>
          <w:marRight w:val="0"/>
          <w:marTop w:val="0"/>
          <w:marBottom w:val="0"/>
          <w:divBdr>
            <w:top w:val="none" w:sz="0" w:space="0" w:color="auto"/>
            <w:left w:val="none" w:sz="0" w:space="0" w:color="auto"/>
            <w:bottom w:val="none" w:sz="0" w:space="0" w:color="auto"/>
            <w:right w:val="none" w:sz="0" w:space="0" w:color="auto"/>
          </w:divBdr>
        </w:div>
      </w:divsChild>
    </w:div>
    <w:div w:id="1562056903">
      <w:bodyDiv w:val="1"/>
      <w:marLeft w:val="0"/>
      <w:marRight w:val="0"/>
      <w:marTop w:val="0"/>
      <w:marBottom w:val="0"/>
      <w:divBdr>
        <w:top w:val="none" w:sz="0" w:space="0" w:color="auto"/>
        <w:left w:val="none" w:sz="0" w:space="0" w:color="auto"/>
        <w:bottom w:val="none" w:sz="0" w:space="0" w:color="auto"/>
        <w:right w:val="none" w:sz="0" w:space="0" w:color="auto"/>
      </w:divBdr>
      <w:divsChild>
        <w:div w:id="1324234508">
          <w:marLeft w:val="0"/>
          <w:marRight w:val="0"/>
          <w:marTop w:val="0"/>
          <w:marBottom w:val="0"/>
          <w:divBdr>
            <w:top w:val="none" w:sz="0" w:space="0" w:color="auto"/>
            <w:left w:val="none" w:sz="0" w:space="0" w:color="auto"/>
            <w:bottom w:val="none" w:sz="0" w:space="0" w:color="auto"/>
            <w:right w:val="none" w:sz="0" w:space="0" w:color="auto"/>
          </w:divBdr>
        </w:div>
        <w:div w:id="1657340246">
          <w:marLeft w:val="0"/>
          <w:marRight w:val="0"/>
          <w:marTop w:val="0"/>
          <w:marBottom w:val="0"/>
          <w:divBdr>
            <w:top w:val="none" w:sz="0" w:space="0" w:color="auto"/>
            <w:left w:val="none" w:sz="0" w:space="0" w:color="auto"/>
            <w:bottom w:val="none" w:sz="0" w:space="0" w:color="auto"/>
            <w:right w:val="none" w:sz="0" w:space="0" w:color="auto"/>
          </w:divBdr>
        </w:div>
        <w:div w:id="972252826">
          <w:marLeft w:val="0"/>
          <w:marRight w:val="0"/>
          <w:marTop w:val="0"/>
          <w:marBottom w:val="0"/>
          <w:divBdr>
            <w:top w:val="none" w:sz="0" w:space="0" w:color="auto"/>
            <w:left w:val="none" w:sz="0" w:space="0" w:color="auto"/>
            <w:bottom w:val="none" w:sz="0" w:space="0" w:color="auto"/>
            <w:right w:val="none" w:sz="0" w:space="0" w:color="auto"/>
          </w:divBdr>
        </w:div>
        <w:div w:id="1484665538">
          <w:marLeft w:val="0"/>
          <w:marRight w:val="0"/>
          <w:marTop w:val="0"/>
          <w:marBottom w:val="0"/>
          <w:divBdr>
            <w:top w:val="none" w:sz="0" w:space="0" w:color="auto"/>
            <w:left w:val="none" w:sz="0" w:space="0" w:color="auto"/>
            <w:bottom w:val="none" w:sz="0" w:space="0" w:color="auto"/>
            <w:right w:val="none" w:sz="0" w:space="0" w:color="auto"/>
          </w:divBdr>
        </w:div>
        <w:div w:id="1578055350">
          <w:marLeft w:val="0"/>
          <w:marRight w:val="0"/>
          <w:marTop w:val="0"/>
          <w:marBottom w:val="0"/>
          <w:divBdr>
            <w:top w:val="none" w:sz="0" w:space="0" w:color="auto"/>
            <w:left w:val="none" w:sz="0" w:space="0" w:color="auto"/>
            <w:bottom w:val="none" w:sz="0" w:space="0" w:color="auto"/>
            <w:right w:val="none" w:sz="0" w:space="0" w:color="auto"/>
          </w:divBdr>
        </w:div>
        <w:div w:id="1930577467">
          <w:marLeft w:val="0"/>
          <w:marRight w:val="0"/>
          <w:marTop w:val="0"/>
          <w:marBottom w:val="0"/>
          <w:divBdr>
            <w:top w:val="none" w:sz="0" w:space="0" w:color="auto"/>
            <w:left w:val="none" w:sz="0" w:space="0" w:color="auto"/>
            <w:bottom w:val="none" w:sz="0" w:space="0" w:color="auto"/>
            <w:right w:val="none" w:sz="0" w:space="0" w:color="auto"/>
          </w:divBdr>
        </w:div>
      </w:divsChild>
    </w:div>
    <w:div w:id="1579974272">
      <w:bodyDiv w:val="1"/>
      <w:marLeft w:val="0"/>
      <w:marRight w:val="0"/>
      <w:marTop w:val="0"/>
      <w:marBottom w:val="0"/>
      <w:divBdr>
        <w:top w:val="none" w:sz="0" w:space="0" w:color="auto"/>
        <w:left w:val="none" w:sz="0" w:space="0" w:color="auto"/>
        <w:bottom w:val="none" w:sz="0" w:space="0" w:color="auto"/>
        <w:right w:val="none" w:sz="0" w:space="0" w:color="auto"/>
      </w:divBdr>
    </w:div>
    <w:div w:id="1870482430">
      <w:bodyDiv w:val="1"/>
      <w:marLeft w:val="0"/>
      <w:marRight w:val="0"/>
      <w:marTop w:val="0"/>
      <w:marBottom w:val="0"/>
      <w:divBdr>
        <w:top w:val="none" w:sz="0" w:space="0" w:color="auto"/>
        <w:left w:val="none" w:sz="0" w:space="0" w:color="auto"/>
        <w:bottom w:val="none" w:sz="0" w:space="0" w:color="auto"/>
        <w:right w:val="none" w:sz="0" w:space="0" w:color="auto"/>
      </w:divBdr>
      <w:divsChild>
        <w:div w:id="1288507964">
          <w:marLeft w:val="0"/>
          <w:marRight w:val="0"/>
          <w:marTop w:val="0"/>
          <w:marBottom w:val="0"/>
          <w:divBdr>
            <w:top w:val="none" w:sz="0" w:space="0" w:color="auto"/>
            <w:left w:val="none" w:sz="0" w:space="0" w:color="auto"/>
            <w:bottom w:val="none" w:sz="0" w:space="0" w:color="auto"/>
            <w:right w:val="none" w:sz="0" w:space="0" w:color="auto"/>
          </w:divBdr>
        </w:div>
        <w:div w:id="502858595">
          <w:marLeft w:val="0"/>
          <w:marRight w:val="0"/>
          <w:marTop w:val="0"/>
          <w:marBottom w:val="0"/>
          <w:divBdr>
            <w:top w:val="none" w:sz="0" w:space="0" w:color="auto"/>
            <w:left w:val="none" w:sz="0" w:space="0" w:color="auto"/>
            <w:bottom w:val="none" w:sz="0" w:space="0" w:color="auto"/>
            <w:right w:val="none" w:sz="0" w:space="0" w:color="auto"/>
          </w:divBdr>
        </w:div>
      </w:divsChild>
    </w:div>
    <w:div w:id="1945189295">
      <w:bodyDiv w:val="1"/>
      <w:marLeft w:val="0"/>
      <w:marRight w:val="0"/>
      <w:marTop w:val="0"/>
      <w:marBottom w:val="0"/>
      <w:divBdr>
        <w:top w:val="none" w:sz="0" w:space="0" w:color="auto"/>
        <w:left w:val="none" w:sz="0" w:space="0" w:color="auto"/>
        <w:bottom w:val="none" w:sz="0" w:space="0" w:color="auto"/>
        <w:right w:val="none" w:sz="0" w:space="0" w:color="auto"/>
      </w:divBdr>
    </w:div>
    <w:div w:id="2062363170">
      <w:bodyDiv w:val="1"/>
      <w:marLeft w:val="0"/>
      <w:marRight w:val="0"/>
      <w:marTop w:val="0"/>
      <w:marBottom w:val="0"/>
      <w:divBdr>
        <w:top w:val="none" w:sz="0" w:space="0" w:color="auto"/>
        <w:left w:val="none" w:sz="0" w:space="0" w:color="auto"/>
        <w:bottom w:val="none" w:sz="0" w:space="0" w:color="auto"/>
        <w:right w:val="none" w:sz="0" w:space="0" w:color="auto"/>
      </w:divBdr>
      <w:divsChild>
        <w:div w:id="2097171185">
          <w:marLeft w:val="0"/>
          <w:marRight w:val="0"/>
          <w:marTop w:val="0"/>
          <w:marBottom w:val="0"/>
          <w:divBdr>
            <w:top w:val="none" w:sz="0" w:space="0" w:color="auto"/>
            <w:left w:val="none" w:sz="0" w:space="0" w:color="auto"/>
            <w:bottom w:val="none" w:sz="0" w:space="0" w:color="auto"/>
            <w:right w:val="none" w:sz="0" w:space="0" w:color="auto"/>
          </w:divBdr>
        </w:div>
        <w:div w:id="821972941">
          <w:marLeft w:val="0"/>
          <w:marRight w:val="0"/>
          <w:marTop w:val="0"/>
          <w:marBottom w:val="0"/>
          <w:divBdr>
            <w:top w:val="none" w:sz="0" w:space="0" w:color="auto"/>
            <w:left w:val="none" w:sz="0" w:space="0" w:color="auto"/>
            <w:bottom w:val="none" w:sz="0" w:space="0" w:color="auto"/>
            <w:right w:val="none" w:sz="0" w:space="0" w:color="auto"/>
          </w:divBdr>
        </w:div>
        <w:div w:id="10839924">
          <w:marLeft w:val="0"/>
          <w:marRight w:val="0"/>
          <w:marTop w:val="0"/>
          <w:marBottom w:val="0"/>
          <w:divBdr>
            <w:top w:val="none" w:sz="0" w:space="0" w:color="auto"/>
            <w:left w:val="none" w:sz="0" w:space="0" w:color="auto"/>
            <w:bottom w:val="none" w:sz="0" w:space="0" w:color="auto"/>
            <w:right w:val="none" w:sz="0" w:space="0" w:color="auto"/>
          </w:divBdr>
        </w:div>
        <w:div w:id="1847866892">
          <w:marLeft w:val="0"/>
          <w:marRight w:val="0"/>
          <w:marTop w:val="0"/>
          <w:marBottom w:val="0"/>
          <w:divBdr>
            <w:top w:val="none" w:sz="0" w:space="0" w:color="auto"/>
            <w:left w:val="none" w:sz="0" w:space="0" w:color="auto"/>
            <w:bottom w:val="none" w:sz="0" w:space="0" w:color="auto"/>
            <w:right w:val="none" w:sz="0" w:space="0" w:color="auto"/>
          </w:divBdr>
        </w:div>
        <w:div w:id="1975023143">
          <w:marLeft w:val="0"/>
          <w:marRight w:val="0"/>
          <w:marTop w:val="0"/>
          <w:marBottom w:val="0"/>
          <w:divBdr>
            <w:top w:val="none" w:sz="0" w:space="0" w:color="auto"/>
            <w:left w:val="none" w:sz="0" w:space="0" w:color="auto"/>
            <w:bottom w:val="none" w:sz="0" w:space="0" w:color="auto"/>
            <w:right w:val="none" w:sz="0" w:space="0" w:color="auto"/>
          </w:divBdr>
        </w:div>
        <w:div w:id="1510674237">
          <w:marLeft w:val="0"/>
          <w:marRight w:val="0"/>
          <w:marTop w:val="0"/>
          <w:marBottom w:val="0"/>
          <w:divBdr>
            <w:top w:val="none" w:sz="0" w:space="0" w:color="auto"/>
            <w:left w:val="none" w:sz="0" w:space="0" w:color="auto"/>
            <w:bottom w:val="none" w:sz="0" w:space="0" w:color="auto"/>
            <w:right w:val="none" w:sz="0" w:space="0" w:color="auto"/>
          </w:divBdr>
        </w:div>
        <w:div w:id="405689733">
          <w:marLeft w:val="0"/>
          <w:marRight w:val="0"/>
          <w:marTop w:val="0"/>
          <w:marBottom w:val="0"/>
          <w:divBdr>
            <w:top w:val="none" w:sz="0" w:space="0" w:color="auto"/>
            <w:left w:val="none" w:sz="0" w:space="0" w:color="auto"/>
            <w:bottom w:val="none" w:sz="0" w:space="0" w:color="auto"/>
            <w:right w:val="none" w:sz="0" w:space="0" w:color="auto"/>
          </w:divBdr>
        </w:div>
      </w:divsChild>
    </w:div>
    <w:div w:id="2067676207">
      <w:bodyDiv w:val="1"/>
      <w:marLeft w:val="0"/>
      <w:marRight w:val="0"/>
      <w:marTop w:val="0"/>
      <w:marBottom w:val="0"/>
      <w:divBdr>
        <w:top w:val="none" w:sz="0" w:space="0" w:color="auto"/>
        <w:left w:val="none" w:sz="0" w:space="0" w:color="auto"/>
        <w:bottom w:val="none" w:sz="0" w:space="0" w:color="auto"/>
        <w:right w:val="none" w:sz="0" w:space="0" w:color="auto"/>
      </w:divBdr>
      <w:divsChild>
        <w:div w:id="762457497">
          <w:marLeft w:val="0"/>
          <w:marRight w:val="0"/>
          <w:marTop w:val="0"/>
          <w:marBottom w:val="0"/>
          <w:divBdr>
            <w:top w:val="none" w:sz="0" w:space="0" w:color="auto"/>
            <w:left w:val="none" w:sz="0" w:space="0" w:color="auto"/>
            <w:bottom w:val="none" w:sz="0" w:space="0" w:color="auto"/>
            <w:right w:val="none" w:sz="0" w:space="0" w:color="auto"/>
          </w:divBdr>
        </w:div>
        <w:div w:id="1615596881">
          <w:marLeft w:val="0"/>
          <w:marRight w:val="0"/>
          <w:marTop w:val="0"/>
          <w:marBottom w:val="0"/>
          <w:divBdr>
            <w:top w:val="none" w:sz="0" w:space="0" w:color="auto"/>
            <w:left w:val="none" w:sz="0" w:space="0" w:color="auto"/>
            <w:bottom w:val="none" w:sz="0" w:space="0" w:color="auto"/>
            <w:right w:val="none" w:sz="0" w:space="0" w:color="auto"/>
          </w:divBdr>
        </w:div>
        <w:div w:id="1637101178">
          <w:marLeft w:val="0"/>
          <w:marRight w:val="0"/>
          <w:marTop w:val="0"/>
          <w:marBottom w:val="0"/>
          <w:divBdr>
            <w:top w:val="none" w:sz="0" w:space="0" w:color="auto"/>
            <w:left w:val="none" w:sz="0" w:space="0" w:color="auto"/>
            <w:bottom w:val="none" w:sz="0" w:space="0" w:color="auto"/>
            <w:right w:val="none" w:sz="0" w:space="0" w:color="auto"/>
          </w:divBdr>
        </w:div>
        <w:div w:id="482434154">
          <w:marLeft w:val="0"/>
          <w:marRight w:val="0"/>
          <w:marTop w:val="0"/>
          <w:marBottom w:val="0"/>
          <w:divBdr>
            <w:top w:val="none" w:sz="0" w:space="0" w:color="auto"/>
            <w:left w:val="none" w:sz="0" w:space="0" w:color="auto"/>
            <w:bottom w:val="none" w:sz="0" w:space="0" w:color="auto"/>
            <w:right w:val="none" w:sz="0" w:space="0" w:color="auto"/>
          </w:divBdr>
        </w:div>
        <w:div w:id="1880388336">
          <w:marLeft w:val="0"/>
          <w:marRight w:val="0"/>
          <w:marTop w:val="0"/>
          <w:marBottom w:val="0"/>
          <w:divBdr>
            <w:top w:val="none" w:sz="0" w:space="0" w:color="auto"/>
            <w:left w:val="none" w:sz="0" w:space="0" w:color="auto"/>
            <w:bottom w:val="none" w:sz="0" w:space="0" w:color="auto"/>
            <w:right w:val="none" w:sz="0" w:space="0" w:color="auto"/>
          </w:divBdr>
        </w:div>
      </w:divsChild>
    </w:div>
    <w:div w:id="2067752273">
      <w:bodyDiv w:val="1"/>
      <w:marLeft w:val="0"/>
      <w:marRight w:val="0"/>
      <w:marTop w:val="0"/>
      <w:marBottom w:val="0"/>
      <w:divBdr>
        <w:top w:val="none" w:sz="0" w:space="0" w:color="auto"/>
        <w:left w:val="none" w:sz="0" w:space="0" w:color="auto"/>
        <w:bottom w:val="none" w:sz="0" w:space="0" w:color="auto"/>
        <w:right w:val="none" w:sz="0" w:space="0" w:color="auto"/>
      </w:divBdr>
    </w:div>
    <w:div w:id="2089232399">
      <w:bodyDiv w:val="1"/>
      <w:marLeft w:val="0"/>
      <w:marRight w:val="0"/>
      <w:marTop w:val="0"/>
      <w:marBottom w:val="0"/>
      <w:divBdr>
        <w:top w:val="none" w:sz="0" w:space="0" w:color="auto"/>
        <w:left w:val="none" w:sz="0" w:space="0" w:color="auto"/>
        <w:bottom w:val="none" w:sz="0" w:space="0" w:color="auto"/>
        <w:right w:val="none" w:sz="0" w:space="0" w:color="auto"/>
      </w:divBdr>
      <w:divsChild>
        <w:div w:id="1032002067">
          <w:marLeft w:val="0"/>
          <w:marRight w:val="0"/>
          <w:marTop w:val="0"/>
          <w:marBottom w:val="0"/>
          <w:divBdr>
            <w:top w:val="none" w:sz="0" w:space="0" w:color="auto"/>
            <w:left w:val="none" w:sz="0" w:space="0" w:color="auto"/>
            <w:bottom w:val="none" w:sz="0" w:space="0" w:color="auto"/>
            <w:right w:val="none" w:sz="0" w:space="0" w:color="auto"/>
          </w:divBdr>
        </w:div>
        <w:div w:id="1604607046">
          <w:marLeft w:val="0"/>
          <w:marRight w:val="0"/>
          <w:marTop w:val="0"/>
          <w:marBottom w:val="0"/>
          <w:divBdr>
            <w:top w:val="none" w:sz="0" w:space="0" w:color="auto"/>
            <w:left w:val="none" w:sz="0" w:space="0" w:color="auto"/>
            <w:bottom w:val="none" w:sz="0" w:space="0" w:color="auto"/>
            <w:right w:val="none" w:sz="0" w:space="0" w:color="auto"/>
          </w:divBdr>
        </w:div>
        <w:div w:id="2079549034">
          <w:marLeft w:val="0"/>
          <w:marRight w:val="0"/>
          <w:marTop w:val="0"/>
          <w:marBottom w:val="0"/>
          <w:divBdr>
            <w:top w:val="none" w:sz="0" w:space="0" w:color="auto"/>
            <w:left w:val="none" w:sz="0" w:space="0" w:color="auto"/>
            <w:bottom w:val="none" w:sz="0" w:space="0" w:color="auto"/>
            <w:right w:val="none" w:sz="0" w:space="0" w:color="auto"/>
          </w:divBdr>
        </w:div>
        <w:div w:id="553156488">
          <w:marLeft w:val="0"/>
          <w:marRight w:val="0"/>
          <w:marTop w:val="0"/>
          <w:marBottom w:val="0"/>
          <w:divBdr>
            <w:top w:val="none" w:sz="0" w:space="0" w:color="auto"/>
            <w:left w:val="none" w:sz="0" w:space="0" w:color="auto"/>
            <w:bottom w:val="none" w:sz="0" w:space="0" w:color="auto"/>
            <w:right w:val="none" w:sz="0" w:space="0" w:color="auto"/>
          </w:divBdr>
        </w:div>
        <w:div w:id="846553616">
          <w:marLeft w:val="0"/>
          <w:marRight w:val="0"/>
          <w:marTop w:val="0"/>
          <w:marBottom w:val="0"/>
          <w:divBdr>
            <w:top w:val="none" w:sz="0" w:space="0" w:color="auto"/>
            <w:left w:val="none" w:sz="0" w:space="0" w:color="auto"/>
            <w:bottom w:val="none" w:sz="0" w:space="0" w:color="auto"/>
            <w:right w:val="none" w:sz="0" w:space="0" w:color="auto"/>
          </w:divBdr>
        </w:div>
        <w:div w:id="739791064">
          <w:marLeft w:val="0"/>
          <w:marRight w:val="0"/>
          <w:marTop w:val="0"/>
          <w:marBottom w:val="0"/>
          <w:divBdr>
            <w:top w:val="none" w:sz="0" w:space="0" w:color="auto"/>
            <w:left w:val="none" w:sz="0" w:space="0" w:color="auto"/>
            <w:bottom w:val="none" w:sz="0" w:space="0" w:color="auto"/>
            <w:right w:val="none" w:sz="0" w:space="0" w:color="auto"/>
          </w:divBdr>
        </w:div>
        <w:div w:id="85418163">
          <w:marLeft w:val="0"/>
          <w:marRight w:val="0"/>
          <w:marTop w:val="0"/>
          <w:marBottom w:val="0"/>
          <w:divBdr>
            <w:top w:val="none" w:sz="0" w:space="0" w:color="auto"/>
            <w:left w:val="none" w:sz="0" w:space="0" w:color="auto"/>
            <w:bottom w:val="none" w:sz="0" w:space="0" w:color="auto"/>
            <w:right w:val="none" w:sz="0" w:space="0" w:color="auto"/>
          </w:divBdr>
        </w:div>
        <w:div w:id="1736779412">
          <w:marLeft w:val="0"/>
          <w:marRight w:val="0"/>
          <w:marTop w:val="0"/>
          <w:marBottom w:val="0"/>
          <w:divBdr>
            <w:top w:val="none" w:sz="0" w:space="0" w:color="auto"/>
            <w:left w:val="none" w:sz="0" w:space="0" w:color="auto"/>
            <w:bottom w:val="none" w:sz="0" w:space="0" w:color="auto"/>
            <w:right w:val="none" w:sz="0" w:space="0" w:color="auto"/>
          </w:divBdr>
        </w:div>
        <w:div w:id="106967557">
          <w:marLeft w:val="0"/>
          <w:marRight w:val="0"/>
          <w:marTop w:val="0"/>
          <w:marBottom w:val="0"/>
          <w:divBdr>
            <w:top w:val="none" w:sz="0" w:space="0" w:color="auto"/>
            <w:left w:val="none" w:sz="0" w:space="0" w:color="auto"/>
            <w:bottom w:val="none" w:sz="0" w:space="0" w:color="auto"/>
            <w:right w:val="none" w:sz="0" w:space="0" w:color="auto"/>
          </w:divBdr>
        </w:div>
        <w:div w:id="1860971045">
          <w:marLeft w:val="0"/>
          <w:marRight w:val="0"/>
          <w:marTop w:val="0"/>
          <w:marBottom w:val="0"/>
          <w:divBdr>
            <w:top w:val="none" w:sz="0" w:space="0" w:color="auto"/>
            <w:left w:val="none" w:sz="0" w:space="0" w:color="auto"/>
            <w:bottom w:val="none" w:sz="0" w:space="0" w:color="auto"/>
            <w:right w:val="none" w:sz="0" w:space="0" w:color="auto"/>
          </w:divBdr>
        </w:div>
        <w:div w:id="1565753334">
          <w:marLeft w:val="0"/>
          <w:marRight w:val="0"/>
          <w:marTop w:val="0"/>
          <w:marBottom w:val="0"/>
          <w:divBdr>
            <w:top w:val="none" w:sz="0" w:space="0" w:color="auto"/>
            <w:left w:val="none" w:sz="0" w:space="0" w:color="auto"/>
            <w:bottom w:val="none" w:sz="0" w:space="0" w:color="auto"/>
            <w:right w:val="none" w:sz="0" w:space="0" w:color="auto"/>
          </w:divBdr>
        </w:div>
        <w:div w:id="469515140">
          <w:marLeft w:val="0"/>
          <w:marRight w:val="0"/>
          <w:marTop w:val="0"/>
          <w:marBottom w:val="0"/>
          <w:divBdr>
            <w:top w:val="none" w:sz="0" w:space="0" w:color="auto"/>
            <w:left w:val="none" w:sz="0" w:space="0" w:color="auto"/>
            <w:bottom w:val="none" w:sz="0" w:space="0" w:color="auto"/>
            <w:right w:val="none" w:sz="0" w:space="0" w:color="auto"/>
          </w:divBdr>
        </w:div>
        <w:div w:id="1515806090">
          <w:marLeft w:val="0"/>
          <w:marRight w:val="0"/>
          <w:marTop w:val="0"/>
          <w:marBottom w:val="0"/>
          <w:divBdr>
            <w:top w:val="none" w:sz="0" w:space="0" w:color="auto"/>
            <w:left w:val="none" w:sz="0" w:space="0" w:color="auto"/>
            <w:bottom w:val="none" w:sz="0" w:space="0" w:color="auto"/>
            <w:right w:val="none" w:sz="0" w:space="0" w:color="auto"/>
          </w:divBdr>
        </w:div>
        <w:div w:id="237717034">
          <w:marLeft w:val="0"/>
          <w:marRight w:val="0"/>
          <w:marTop w:val="0"/>
          <w:marBottom w:val="0"/>
          <w:divBdr>
            <w:top w:val="none" w:sz="0" w:space="0" w:color="auto"/>
            <w:left w:val="none" w:sz="0" w:space="0" w:color="auto"/>
            <w:bottom w:val="none" w:sz="0" w:space="0" w:color="auto"/>
            <w:right w:val="none" w:sz="0" w:space="0" w:color="auto"/>
          </w:divBdr>
        </w:div>
        <w:div w:id="12305363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15F885-30E8-4C4E-9014-1807837538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2510</TotalTime>
  <Pages>6</Pages>
  <Words>1226</Words>
  <Characters>6993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University of Technology Eindhoven</Company>
  <LinksUpToDate>false</LinksUpToDate>
  <CharactersWithSpaces>8203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Vaidhiyanathan, A.</dc:creator>
  <cp:keywords/>
  <dc:description/>
  <cp:lastModifiedBy>Occello, D.</cp:lastModifiedBy>
  <cp:revision>204</cp:revision>
  <cp:lastPrinted>2016-12-06T12:32:00Z</cp:lastPrinted>
  <dcterms:created xsi:type="dcterms:W3CDTF">2016-11-23T09:06:00Z</dcterms:created>
  <dcterms:modified xsi:type="dcterms:W3CDTF">2016-12-12T12:45:00Z</dcterms:modified>
</cp:coreProperties>
</file>