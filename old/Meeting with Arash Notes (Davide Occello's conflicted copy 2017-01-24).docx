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975DB" w14:textId="77777777" w:rsidR="00F9485E" w:rsidRDefault="00F9485E" w:rsidP="00F9485E">
      <w:pPr>
        <w:pStyle w:val="Heading1"/>
      </w:pPr>
      <w:r>
        <w:t>Meeting with Arash 01-23-2017</w:t>
      </w:r>
    </w:p>
    <w:p w14:paraId="49AB2401" w14:textId="77777777" w:rsidR="00F9485E" w:rsidRDefault="00F9485E" w:rsidP="00F9485E"/>
    <w:p w14:paraId="45912536" w14:textId="77777777" w:rsidR="00F9485E" w:rsidRDefault="00F9485E" w:rsidP="00F9485E">
      <w:r>
        <w:t xml:space="preserve">Below we can find the notes of the meeting with Arash. These are not grouped. </w:t>
      </w:r>
      <w:r>
        <w:br/>
      </w:r>
      <w:r>
        <w:br/>
        <w:t>1. Regarding the steering HARA</w:t>
      </w:r>
      <w:commentRangeStart w:id="0"/>
      <w:commentRangeStart w:id="1"/>
      <w:r>
        <w:t>, Arash mentioned that 0.3 s reaction time might be too optimistic</w:t>
      </w:r>
      <w:commentRangeEnd w:id="0"/>
      <w:r w:rsidR="009C4FD6">
        <w:rPr>
          <w:rStyle w:val="CommentReference"/>
        </w:rPr>
        <w:commentReference w:id="0"/>
      </w:r>
      <w:commentRangeEnd w:id="1"/>
      <w:r w:rsidR="00834530">
        <w:rPr>
          <w:rStyle w:val="CommentReference"/>
        </w:rPr>
        <w:commentReference w:id="1"/>
      </w:r>
      <w:r>
        <w:t>. He suggested to also include the maximum amount of steer torque that a driver can apply.</w:t>
      </w:r>
      <w:r>
        <w:br/>
      </w:r>
      <w:r>
        <w:br/>
        <w:t xml:space="preserve">2. Arash doubts if controllability 1 is correct. If we think </w:t>
      </w:r>
      <w:r w:rsidR="006E1D7C">
        <w:t>so</w:t>
      </w:r>
      <w:r>
        <w:t xml:space="preserve">, we should make sure that we </w:t>
      </w:r>
      <w:r w:rsidR="006E1D7C">
        <w:t>perform</w:t>
      </w:r>
      <w:r>
        <w:t xml:space="preserve"> validation check</w:t>
      </w:r>
      <w:r w:rsidR="006E1D7C">
        <w:t>s</w:t>
      </w:r>
      <w:r>
        <w:t xml:space="preserve"> on the assumption of reaction time. This needs to be </w:t>
      </w:r>
      <w:r w:rsidR="006E1D7C">
        <w:t>explicitly</w:t>
      </w:r>
      <w:r>
        <w:t xml:space="preserve"> recommen</w:t>
      </w:r>
      <w:r w:rsidR="006E1D7C">
        <w:t>ded to NXP for future research!</w:t>
      </w:r>
    </w:p>
    <w:p w14:paraId="6C4D6334" w14:textId="1816C9C3" w:rsidR="00F9485E" w:rsidRDefault="00F9485E" w:rsidP="00F9485E">
      <w:r>
        <w:t>3. REPORT</w:t>
      </w:r>
      <w:r w:rsidR="006E1D7C">
        <w:t>:</w:t>
      </w:r>
      <w:r>
        <w:t xml:space="preserve"> change “FSC” to </w:t>
      </w:r>
      <w:r w:rsidR="006E1D7C">
        <w:t>“</w:t>
      </w:r>
      <w:r>
        <w:t>partial safety case</w:t>
      </w:r>
      <w:r w:rsidR="006E1D7C">
        <w:t>”</w:t>
      </w:r>
      <w:r>
        <w:t xml:space="preserve">, since now it is more than an item </w:t>
      </w:r>
      <w:r w:rsidR="006E1D7C">
        <w:t>definition</w:t>
      </w:r>
      <w:r>
        <w:t xml:space="preserve">. </w:t>
      </w:r>
      <w:r>
        <w:br/>
      </w:r>
      <w:r>
        <w:br/>
        <w:t xml:space="preserve">4. </w:t>
      </w:r>
      <w:commentRangeStart w:id="2"/>
      <w:commentRangeStart w:id="3"/>
      <w:r>
        <w:t>For the HARA Arash mentioned to follow a checklist. This checklist consists of 6</w:t>
      </w:r>
      <w:proofErr w:type="gramStart"/>
      <w:r>
        <w:t>,7</w:t>
      </w:r>
      <w:proofErr w:type="gramEnd"/>
      <w:r>
        <w:t xml:space="preserve"> statements regarding the input, output AND process. </w:t>
      </w:r>
      <w:commentRangeEnd w:id="2"/>
      <w:r w:rsidR="009C4FD6">
        <w:rPr>
          <w:rStyle w:val="CommentReference"/>
        </w:rPr>
        <w:commentReference w:id="2"/>
      </w:r>
      <w:commentRangeEnd w:id="3"/>
      <w:r w:rsidR="00834530">
        <w:rPr>
          <w:rStyle w:val="CommentReference"/>
        </w:rPr>
        <w:commentReference w:id="3"/>
      </w:r>
      <w:r>
        <w:br/>
        <w:t>(</w:t>
      </w:r>
      <w:proofErr w:type="gramStart"/>
      <w:r>
        <w:t>e.g</w:t>
      </w:r>
      <w:proofErr w:type="gramEnd"/>
      <w:r>
        <w:t>. too much, too little, too late, too soon, no</w:t>
      </w:r>
      <w:r w:rsidR="00834530">
        <w:t xml:space="preserve">, </w:t>
      </w:r>
      <w:ins w:id="4" w:author="Occello, D." w:date="2017-01-24T10:16:00Z">
        <w:r w:rsidR="00834530">
          <w:t>wrong</w:t>
        </w:r>
      </w:ins>
      <w:r>
        <w:t xml:space="preserve">.. </w:t>
      </w:r>
      <w:proofErr w:type="spellStart"/>
      <w:r>
        <w:t>etc</w:t>
      </w:r>
      <w:proofErr w:type="spellEnd"/>
      <w:r>
        <w:t>) (</w:t>
      </w:r>
      <w:proofErr w:type="gramStart"/>
      <w:r>
        <w:t>search</w:t>
      </w:r>
      <w:proofErr w:type="gramEnd"/>
      <w:r>
        <w:t xml:space="preserve"> for the remaining ones !)</w:t>
      </w:r>
      <w:r>
        <w:br/>
      </w:r>
      <w:r>
        <w:br/>
        <w:t xml:space="preserve">5. </w:t>
      </w:r>
      <w:commentRangeStart w:id="5"/>
      <w:r>
        <w:t xml:space="preserve">If there is actual communication between blocks/functionalities in the architecture then checking the arrival </w:t>
      </w:r>
      <w:r w:rsidR="006E1D7C">
        <w:t xml:space="preserve">of data </w:t>
      </w:r>
      <w:r>
        <w:t xml:space="preserve">is correct. However, if it is software on the same CPU, then checking arrival does not make sense. </w:t>
      </w:r>
      <w:commentRangeEnd w:id="5"/>
      <w:r w:rsidR="00834530">
        <w:rPr>
          <w:rStyle w:val="CommentReference"/>
        </w:rPr>
        <w:commentReference w:id="5"/>
      </w:r>
      <w:r>
        <w:br/>
      </w:r>
      <w:r>
        <w:br/>
        <w:t>6. It is recommended to show in the architecture which combination of blocks run on the same CPU (@Davide: image processing versus control</w:t>
      </w:r>
      <w:proofErr w:type="gramStart"/>
      <w:r>
        <w:t>)</w:t>
      </w:r>
      <w:proofErr w:type="gramEnd"/>
      <w:r>
        <w:br/>
      </w:r>
      <w:r>
        <w:br/>
        <w:t>7. We should add extra safety measu</w:t>
      </w:r>
      <w:r w:rsidR="006E1D7C">
        <w:t>re to the message itself</w:t>
      </w:r>
      <w:r>
        <w:t>. This can be for example, “the message can determine its priority on the line” or “lane detection signal should be transmitted via this connection ….”</w:t>
      </w:r>
      <w:r>
        <w:br/>
      </w:r>
      <w:r>
        <w:br/>
        <w:t xml:space="preserve">8. We should split requirements and </w:t>
      </w:r>
      <w:r w:rsidR="006E1D7C">
        <w:t>decomposed</w:t>
      </w:r>
      <w:r>
        <w:t xml:space="preserve"> requirements. </w:t>
      </w:r>
      <w:commentRangeStart w:id="6"/>
      <w:r>
        <w:t>They should not be build up by means of AND, OR statements. (</w:t>
      </w:r>
      <w:proofErr w:type="gramStart"/>
      <w:r>
        <w:t>e.g</w:t>
      </w:r>
      <w:proofErr w:type="gramEnd"/>
      <w:r>
        <w:t>. shut down and warn the driver</w:t>
      </w:r>
      <w:r w:rsidR="006E1D7C">
        <w:t>….</w:t>
      </w:r>
      <w:r>
        <w:t>, send and check correctness</w:t>
      </w:r>
      <w:r w:rsidR="006E1D7C">
        <w:t>….</w:t>
      </w:r>
      <w:r>
        <w:t>)</w:t>
      </w:r>
      <w:commentRangeEnd w:id="6"/>
      <w:r w:rsidR="009C4FD6">
        <w:rPr>
          <w:rStyle w:val="CommentReference"/>
        </w:rPr>
        <w:commentReference w:id="6"/>
      </w:r>
      <w:r>
        <w:br/>
      </w:r>
    </w:p>
    <w:p w14:paraId="6FE3B2E1" w14:textId="77777777" w:rsidR="006E1D7C" w:rsidRDefault="00F9485E" w:rsidP="00F9485E">
      <w:r>
        <w:t xml:space="preserve">9. REMARK: Decomposition is not really obliged. It is recommended to do so, since this reduces the testing costs of your final system. </w:t>
      </w:r>
      <w:r>
        <w:br/>
      </w:r>
      <w:r>
        <w:br/>
        <w:t xml:space="preserve">10. It is indeed not allowed to run ASIL C </w:t>
      </w:r>
      <w:commentRangeStart w:id="7"/>
      <w:commentRangeStart w:id="8"/>
      <w:r>
        <w:t>hardware</w:t>
      </w:r>
      <w:commentRangeEnd w:id="7"/>
      <w:r w:rsidR="009C4FD6">
        <w:rPr>
          <w:rStyle w:val="CommentReference"/>
        </w:rPr>
        <w:commentReference w:id="7"/>
      </w:r>
      <w:commentRangeEnd w:id="8"/>
      <w:r w:rsidR="00834530">
        <w:rPr>
          <w:rStyle w:val="CommentReference"/>
        </w:rPr>
        <w:commentReference w:id="8"/>
      </w:r>
      <w:r>
        <w:t xml:space="preserve"> on an ASIL B component. </w:t>
      </w:r>
      <w:r>
        <w:sym w:font="Wingdings" w:char="F0E0"/>
      </w:r>
      <w:r>
        <w:t xml:space="preserve"> Lane detection algorithm not all</w:t>
      </w:r>
      <w:r w:rsidR="00FA6D02">
        <w:t xml:space="preserve">owed to run on the NXP </w:t>
      </w:r>
      <w:proofErr w:type="spellStart"/>
      <w:r w:rsidR="00FA6D02">
        <w:t>bluebox</w:t>
      </w:r>
      <w:proofErr w:type="spellEnd"/>
      <w:r w:rsidR="00FA6D02">
        <w:t xml:space="preserve">. So we need to further decompose to reduce the ASIL level further. </w:t>
      </w:r>
      <w:r w:rsidR="00FA6D02">
        <w:br/>
      </w:r>
      <w:r w:rsidR="00FA6D02">
        <w:br/>
        <w:t>11. REMARK: decomposition happens on the requirements, not on the blocks!</w:t>
      </w:r>
      <w:r w:rsidR="00FA6D02">
        <w:br/>
      </w:r>
      <w:r w:rsidR="00FA6D02">
        <w:br/>
        <w:t>12</w:t>
      </w:r>
      <w:commentRangeStart w:id="9"/>
      <w:r w:rsidR="00FA6D02">
        <w:t xml:space="preserve">. We should make a </w:t>
      </w:r>
      <w:commentRangeStart w:id="10"/>
      <w:r w:rsidR="00FA6D02">
        <w:t xml:space="preserve">FSC </w:t>
      </w:r>
      <w:commentRangeEnd w:id="10"/>
      <w:r w:rsidR="009C4FD6">
        <w:rPr>
          <w:rStyle w:val="CommentReference"/>
        </w:rPr>
        <w:commentReference w:id="10"/>
      </w:r>
      <w:r w:rsidR="006E1D7C">
        <w:t>for each individual safety goal</w:t>
      </w:r>
      <w:r w:rsidR="00FA6D02">
        <w:t xml:space="preserve">. </w:t>
      </w:r>
      <w:commentRangeEnd w:id="9"/>
      <w:r w:rsidR="00834530">
        <w:rPr>
          <w:rStyle w:val="CommentReference"/>
        </w:rPr>
        <w:commentReference w:id="9"/>
      </w:r>
      <w:r w:rsidR="00FA6D02">
        <w:br/>
      </w:r>
      <w:r w:rsidR="00FA6D02">
        <w:br/>
      </w:r>
    </w:p>
    <w:p w14:paraId="0D525EA6" w14:textId="77777777" w:rsidR="00FA6D02" w:rsidRDefault="00FA6D02" w:rsidP="00F9485E">
      <w:r>
        <w:lastRenderedPageBreak/>
        <w:t xml:space="preserve">13. Example of TSC: </w:t>
      </w:r>
      <w:r>
        <w:br/>
      </w:r>
      <w:r>
        <w:tab/>
        <w:t xml:space="preserve">TSRs can be split in hardware and software requirements. These are derived from the FSRs. </w:t>
      </w:r>
      <w:r>
        <w:br/>
      </w:r>
      <w:r>
        <w:br/>
      </w:r>
      <w:r>
        <w:tab/>
        <w:t>e.g.  FSR: The message should be sent from…. To …</w:t>
      </w:r>
      <w:r>
        <w:br/>
      </w:r>
      <w:r>
        <w:tab/>
      </w:r>
      <w:r>
        <w:tab/>
      </w:r>
      <w:r>
        <w:sym w:font="Wingdings" w:char="F0E0"/>
      </w:r>
      <w:r>
        <w:t xml:space="preserve"> TSR:  1. parity check</w:t>
      </w:r>
      <w:r>
        <w:br/>
      </w:r>
      <w:r>
        <w:tab/>
      </w:r>
      <w:r>
        <w:tab/>
      </w:r>
      <w:r>
        <w:tab/>
        <w:t>2. Acknowledge</w:t>
      </w:r>
      <w:r>
        <w:br/>
      </w:r>
      <w:r>
        <w:tab/>
      </w:r>
      <w:r>
        <w:tab/>
      </w:r>
      <w:r>
        <w:tab/>
        <w:t>3. ………</w:t>
      </w:r>
      <w:r w:rsidR="006E1D7C">
        <w:t xml:space="preserve">. </w:t>
      </w:r>
      <w:r>
        <w:br/>
        <w:t xml:space="preserve">14. The HARA is always </w:t>
      </w:r>
      <w:r w:rsidR="006E1D7C">
        <w:t>checked</w:t>
      </w:r>
      <w:r>
        <w:t xml:space="preserve"> by an external company. </w:t>
      </w:r>
      <w:r w:rsidR="006E1D7C">
        <w:t>Furthermore</w:t>
      </w:r>
      <w:r>
        <w:t xml:space="preserve">, each ASIL D FSR should also be checked by external companies. </w:t>
      </w:r>
    </w:p>
    <w:p w14:paraId="2C05B1FD" w14:textId="77777777" w:rsidR="00FA6D02" w:rsidRDefault="006E1D7C" w:rsidP="00F9485E">
      <w:r>
        <w:t>15.</w:t>
      </w:r>
      <w:r w:rsidR="00FA6D02">
        <w:t xml:space="preserve"> It can be a safety state/mechanism to </w:t>
      </w:r>
      <w:r>
        <w:t>come</w:t>
      </w:r>
      <w:r w:rsidR="00FA6D02">
        <w:t xml:space="preserve"> to a degraded functionality. For the ALC system an example can be:</w:t>
      </w:r>
      <w:r w:rsidR="00FA6D02">
        <w:br/>
        <w:t xml:space="preserve"> </w:t>
      </w:r>
      <w:r w:rsidR="00FA6D02">
        <w:tab/>
        <w:t xml:space="preserve"> if you have redundant cameras and one fails. Then switch to ALKA. </w:t>
      </w:r>
      <w:r w:rsidR="00FA6D02">
        <w:br/>
      </w:r>
      <w:proofErr w:type="gramStart"/>
      <w:r w:rsidR="00FA6D02">
        <w:t>or</w:t>
      </w:r>
      <w:proofErr w:type="gramEnd"/>
      <w:r w:rsidR="00FA6D02">
        <w:t xml:space="preserve"> </w:t>
      </w:r>
      <w:r w:rsidR="00FA6D02">
        <w:br/>
        <w:t xml:space="preserve"> </w:t>
      </w:r>
      <w:r w:rsidR="00FA6D02">
        <w:tab/>
        <w:t>when the actuator fails, switch to LDW</w:t>
      </w:r>
      <w:r w:rsidR="00FA6D02">
        <w:br/>
      </w:r>
      <w:r w:rsidR="00FA6D02">
        <w:br/>
        <w:t xml:space="preserve">16. A typical way for latent fault checking is memory checking after initialization. </w:t>
      </w:r>
    </w:p>
    <w:p w14:paraId="718A0CC6" w14:textId="77777777" w:rsidR="009C4FD6" w:rsidRPr="009C4FD6" w:rsidRDefault="009C4FD6" w:rsidP="00F9485E">
      <w:pPr>
        <w:rPr>
          <w:b/>
        </w:rPr>
      </w:pPr>
      <w:r w:rsidRPr="009C4FD6">
        <w:rPr>
          <w:b/>
        </w:rPr>
        <w:t>Anshuman:</w:t>
      </w:r>
    </w:p>
    <w:p w14:paraId="58190E46" w14:textId="77777777" w:rsidR="009C4FD6" w:rsidRDefault="009C4FD6" w:rsidP="00F9485E">
      <w:r>
        <w:t>17. If we desire we can place requirements on external systems like steer actuator as well.</w:t>
      </w:r>
    </w:p>
    <w:p w14:paraId="5445877E" w14:textId="77777777" w:rsidR="00F078A5" w:rsidRPr="00F9485E" w:rsidRDefault="00F078A5" w:rsidP="00F9485E">
      <w:r>
        <w:t>18. ASIL of off shelf components in ISO part8.9 or 8.12.</w:t>
      </w:r>
    </w:p>
    <w:sectPr w:rsidR="00F078A5" w:rsidRPr="00F9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ingh, A." w:date="2017-01-23T14:23:00Z" w:initials="SA">
    <w:p w14:paraId="23964324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I think he was confused that this time is what we calculated for that scenario which actually is much more than reaction time.</w:t>
      </w:r>
    </w:p>
  </w:comment>
  <w:comment w:id="1" w:author="Occello, D." w:date="2017-01-24T10:14:00Z" w:initials="OD">
    <w:p w14:paraId="23EB6040" w14:textId="0B20EAE4" w:rsidR="00834530" w:rsidRDefault="00834530">
      <w:pPr>
        <w:pStyle w:val="CommentText"/>
      </w:pPr>
      <w:r>
        <w:rPr>
          <w:rStyle w:val="CommentReference"/>
        </w:rPr>
        <w:annotationRef/>
      </w:r>
      <w:r>
        <w:t>Yes I agree</w:t>
      </w:r>
    </w:p>
  </w:comment>
  <w:comment w:id="2" w:author="Singh, A." w:date="2017-01-23T14:28:00Z" w:initials="SA">
    <w:p w14:paraId="569A7A0B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Also applicable for FMEA I think</w:t>
      </w:r>
    </w:p>
  </w:comment>
  <w:comment w:id="3" w:author="Occello, D." w:date="2017-01-24T10:16:00Z" w:initials="OD">
    <w:p w14:paraId="3D46FF67" w14:textId="0DA22685" w:rsidR="00834530" w:rsidRDefault="00834530">
      <w:pPr>
        <w:pStyle w:val="CommentText"/>
      </w:pPr>
      <w:r>
        <w:rPr>
          <w:rStyle w:val="CommentReference"/>
        </w:rPr>
        <w:annotationRef/>
      </w:r>
      <w:r>
        <w:t>I think we covered most of them in our HARA and FMEA. From this point of view I don’t think we need mods</w:t>
      </w:r>
    </w:p>
  </w:comment>
  <w:comment w:id="5" w:author="Occello, D." w:date="2017-01-24T10:17:00Z" w:initials="OD">
    <w:p w14:paraId="20AC84D9" w14:textId="74D8F219" w:rsidR="00834530" w:rsidRDefault="00834530">
      <w:pPr>
        <w:pStyle w:val="CommentText"/>
      </w:pPr>
      <w:r>
        <w:rPr>
          <w:rStyle w:val="CommentReference"/>
        </w:rPr>
        <w:annotationRef/>
      </w:r>
    </w:p>
  </w:comment>
  <w:comment w:id="6" w:author="Singh, A." w:date="2017-01-23T14:26:00Z" w:initials="SA">
    <w:p w14:paraId="7F48DA26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The requirements for reaching fail safe state need to split in two</w:t>
      </w:r>
    </w:p>
  </w:comment>
  <w:comment w:id="7" w:author="Singh, A." w:date="2017-01-23T14:31:00Z" w:initials="SA">
    <w:p w14:paraId="28E5E210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Software?</w:t>
      </w:r>
    </w:p>
  </w:comment>
  <w:comment w:id="8" w:author="Occello, D." w:date="2017-01-24T10:20:00Z" w:initials="OD">
    <w:p w14:paraId="41063D5A" w14:textId="1D696BA4" w:rsidR="00834530" w:rsidRDefault="00834530">
      <w:pPr>
        <w:pStyle w:val="CommentText"/>
      </w:pPr>
      <w:r>
        <w:rPr>
          <w:rStyle w:val="CommentReference"/>
        </w:rPr>
        <w:annotationRef/>
      </w:r>
      <w:r>
        <w:t xml:space="preserve">In the end our decomposition was not cascaded well. Re-doing the decomposition right in front of him brought the ASIL down to B. Which makes it sufficient for the </w:t>
      </w:r>
      <w:proofErr w:type="spellStart"/>
      <w:r>
        <w:t>bluebox</w:t>
      </w:r>
      <w:proofErr w:type="spellEnd"/>
      <w:r>
        <w:t xml:space="preserve">. But this is </w:t>
      </w:r>
      <w:proofErr w:type="spellStart"/>
      <w:r>
        <w:t>soley</w:t>
      </w:r>
      <w:proofErr w:type="spellEnd"/>
      <w:r>
        <w:t xml:space="preserve"> because of the Mobileye!</w:t>
      </w:r>
    </w:p>
  </w:comment>
  <w:comment w:id="10" w:author="Singh, A." w:date="2017-01-23T14:31:00Z" w:initials="SA">
    <w:p w14:paraId="161E35D7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FTA?</w:t>
      </w:r>
    </w:p>
  </w:comment>
  <w:comment w:id="9" w:author="Occello, D." w:date="2017-01-24T10:21:00Z" w:initials="OD">
    <w:p w14:paraId="7D4D13F3" w14:textId="77777777" w:rsidR="00834530" w:rsidRDefault="00834530">
      <w:pPr>
        <w:pStyle w:val="CommentText"/>
      </w:pPr>
      <w:r>
        <w:rPr>
          <w:rStyle w:val="CommentReference"/>
        </w:rPr>
        <w:annotationRef/>
      </w:r>
      <w:bookmarkStart w:id="11" w:name="_GoBack"/>
      <w:bookmarkEnd w:id="11"/>
      <w:r>
        <w:t>I remember this statement. This was the “</w:t>
      </w:r>
      <w:proofErr w:type="spellStart"/>
      <w:r>
        <w:t>correct”way</w:t>
      </w:r>
      <w:proofErr w:type="spellEnd"/>
      <w:r>
        <w:t xml:space="preserve"> of doing the FSC. So you take each SG and you look at what elements will cause the violation of the safety goal.</w:t>
      </w:r>
    </w:p>
    <w:p w14:paraId="70533F01" w14:textId="1F33E67A" w:rsidR="00834530" w:rsidRDefault="00834530">
      <w:pPr>
        <w:pStyle w:val="CommentText"/>
      </w:pPr>
      <w:r>
        <w:t>This was what we were doing at the beginning, but we decided for the combined FMEA due to time constraints. We can explicitly declare this in our update documentation.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964324" w15:done="0"/>
  <w15:commentEx w15:paraId="23EB6040" w15:paraIdParent="23964324" w15:done="0"/>
  <w15:commentEx w15:paraId="569A7A0B" w15:done="0"/>
  <w15:commentEx w15:paraId="3D46FF67" w15:paraIdParent="569A7A0B" w15:done="0"/>
  <w15:commentEx w15:paraId="20AC84D9" w15:done="0"/>
  <w15:commentEx w15:paraId="7F48DA26" w15:done="0"/>
  <w15:commentEx w15:paraId="28E5E210" w15:done="0"/>
  <w15:commentEx w15:paraId="41063D5A" w15:paraIdParent="28E5E210" w15:done="0"/>
  <w15:commentEx w15:paraId="161E35D7" w15:done="0"/>
  <w15:commentEx w15:paraId="70533F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ngh, A.">
    <w15:presenceInfo w15:providerId="AD" w15:userId="S-1-5-21-1895577662-1677200029-1617787245-1174462"/>
  </w15:person>
  <w15:person w15:author="Occello, D.">
    <w15:presenceInfo w15:providerId="AD" w15:userId="S-1-5-21-1895577662-1677200029-1617787245-11744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5E"/>
    <w:rsid w:val="001F1796"/>
    <w:rsid w:val="00387633"/>
    <w:rsid w:val="006E1D7C"/>
    <w:rsid w:val="00834530"/>
    <w:rsid w:val="009C4FD6"/>
    <w:rsid w:val="00C75034"/>
    <w:rsid w:val="00F078A5"/>
    <w:rsid w:val="00F9485E"/>
    <w:rsid w:val="00FA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B2F1"/>
  <w15:chartTrackingRefBased/>
  <w15:docId w15:val="{E96D4BEA-FADA-431A-8909-6B88DF8A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48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C4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F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F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F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Wouters, R.M.C.M.</dc:creator>
  <cp:keywords/>
  <dc:description/>
  <cp:lastModifiedBy>Occello, D.</cp:lastModifiedBy>
  <cp:revision>3</cp:revision>
  <dcterms:created xsi:type="dcterms:W3CDTF">2017-01-24T09:25:00Z</dcterms:created>
  <dcterms:modified xsi:type="dcterms:W3CDTF">2017-01-24T09:36:00Z</dcterms:modified>
</cp:coreProperties>
</file>