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F5B213" w14:textId="6E2A523D" w:rsidR="00F22ECA" w:rsidRDefault="002C5925">
      <w:r>
        <w:t xml:space="preserve">Conceptual view </w:t>
      </w:r>
      <w:r w:rsidR="00A61C23">
        <w:br/>
      </w:r>
      <w:r w:rsidR="00A61C23">
        <w:br/>
      </w:r>
      <w:del w:id="0" w:author="Occello, D." w:date="2017-01-27T12:18:00Z">
        <w:r w:rsidR="00A61C23" w:rsidDel="002A2C32">
          <w:delText>To transform the customer key drivers to an actual realization of an ALC system, the CAFCR method is used.</w:delText>
        </w:r>
      </w:del>
    </w:p>
    <w:p w14:paraId="52F694D0" w14:textId="77777777" w:rsidR="0029735E" w:rsidRDefault="002A2C32">
      <w:pPr>
        <w:rPr>
          <w:ins w:id="1" w:author="Occello, D." w:date="2017-01-27T12:28:00Z"/>
        </w:rPr>
      </w:pPr>
      <w:ins w:id="2" w:author="Occello, D." w:date="2017-01-27T12:17:00Z">
        <w:r>
          <w:t xml:space="preserve">The CAFCR is a method which is used to transform customer objective and key drivers in an actual system design. </w:t>
        </w:r>
      </w:ins>
      <w:del w:id="3" w:author="Occello, D." w:date="2017-01-27T12:18:00Z">
        <w:r w:rsidR="00A61C23" w:rsidDel="002A2C32">
          <w:delText xml:space="preserve">The CAFCR framework </w:delText>
        </w:r>
      </w:del>
      <w:ins w:id="4" w:author="Occello, D." w:date="2017-01-27T12:18:00Z">
        <w:r>
          <w:t xml:space="preserve"> This method </w:t>
        </w:r>
      </w:ins>
      <w:r w:rsidR="00A61C23">
        <w:t xml:space="preserve">consists of five different views that include: customer view, application view, functional view, conceptual view and realization view. The customer </w:t>
      </w:r>
      <w:r w:rsidR="00F43EB5">
        <w:t>view</w:t>
      </w:r>
      <w:r w:rsidR="00A61C23">
        <w:t xml:space="preserve"> deals with the </w:t>
      </w:r>
      <w:r w:rsidR="002728EB">
        <w:t>desires of the</w:t>
      </w:r>
      <w:r w:rsidR="00A61C23">
        <w:t xml:space="preserve"> customer</w:t>
      </w:r>
      <w:r w:rsidR="002728EB">
        <w:t xml:space="preserve"> in terms of key drivers</w:t>
      </w:r>
      <w:r w:rsidR="00A61C23">
        <w:t xml:space="preserve">. The application view describes the needs of the customer in terms of how the customer </w:t>
      </w:r>
      <w:r w:rsidR="00F43EB5">
        <w:t xml:space="preserve">would like to </w:t>
      </w:r>
      <w:r w:rsidR="00A61C23">
        <w:t>realize his goals. These two views provide the justification for the design of the system in the other three phases</w:t>
      </w:r>
      <w:ins w:id="5" w:author="Occello, D." w:date="2017-01-27T12:25:00Z">
        <w:r>
          <w:t>, or in other wo</w:t>
        </w:r>
      </w:ins>
      <w:ins w:id="6" w:author="Occello, D." w:date="2017-01-27T12:26:00Z">
        <w:r>
          <w:t xml:space="preserve">rds, </w:t>
        </w:r>
        <w:r w:rsidRPr="002A2C32">
          <w:rPr>
            <w:b/>
            <w:rPrChange w:id="7" w:author="Occello, D." w:date="2017-01-27T12:26:00Z">
              <w:rPr/>
            </w:rPrChange>
          </w:rPr>
          <w:t xml:space="preserve">why </w:t>
        </w:r>
        <w:r>
          <w:t>the system should have certain functions</w:t>
        </w:r>
      </w:ins>
      <w:r w:rsidR="00A61C23">
        <w:t>. The functional view describes</w:t>
      </w:r>
      <w:ins w:id="8" w:author="Occello, D." w:date="2017-01-27T12:24:00Z">
        <w:r>
          <w:t xml:space="preserve"> the system from an external pers</w:t>
        </w:r>
      </w:ins>
      <w:ins w:id="9" w:author="Occello, D." w:date="2017-01-27T12:25:00Z">
        <w:r>
          <w:t xml:space="preserve">pective </w:t>
        </w:r>
      </w:ins>
      <w:del w:id="10" w:author="Occello, D." w:date="2017-01-27T12:24:00Z">
        <w:r w:rsidR="00A61C23" w:rsidDel="002A2C32">
          <w:delText xml:space="preserve"> </w:delText>
        </w:r>
      </w:del>
      <w:del w:id="11" w:author="Occello, D." w:date="2017-01-27T12:25:00Z">
        <w:r w:rsidR="009A72B5" w:rsidDel="002A2C32">
          <w:delText xml:space="preserve">the </w:delText>
        </w:r>
      </w:del>
      <w:commentRangeStart w:id="12"/>
      <w:del w:id="13" w:author="Occello, D." w:date="2017-01-27T12:24:00Z">
        <w:r w:rsidR="009A72B5" w:rsidDel="002A2C32">
          <w:delText>what</w:delText>
        </w:r>
        <w:r w:rsidR="00A61C23" w:rsidDel="002A2C32">
          <w:delText xml:space="preserve"> of the system </w:delText>
        </w:r>
        <w:commentRangeEnd w:id="12"/>
        <w:r w:rsidR="00BA1A19" w:rsidDel="002A2C32">
          <w:rPr>
            <w:rStyle w:val="CommentReference"/>
          </w:rPr>
          <w:commentReference w:id="12"/>
        </w:r>
      </w:del>
      <w:r w:rsidR="00A61C23">
        <w:t xml:space="preserve">and shows </w:t>
      </w:r>
      <w:r w:rsidR="00A61C23" w:rsidRPr="002A2C32">
        <w:rPr>
          <w:b/>
          <w:rPrChange w:id="14" w:author="Occello, D." w:date="2017-01-27T12:25:00Z">
            <w:rPr/>
          </w:rPrChange>
        </w:rPr>
        <w:t xml:space="preserve">what </w:t>
      </w:r>
      <w:r w:rsidR="00A61C23">
        <w:t xml:space="preserve">the system should </w:t>
      </w:r>
      <w:proofErr w:type="gramStart"/>
      <w:r w:rsidR="00A61C23">
        <w:t>do</w:t>
      </w:r>
      <w:ins w:id="15" w:author="Occello, D." w:date="2017-01-27T12:25:00Z">
        <w:r>
          <w:t xml:space="preserve"> </w:t>
        </w:r>
      </w:ins>
      <w:r w:rsidR="00A61C23">
        <w:t>.</w:t>
      </w:r>
      <w:proofErr w:type="gramEnd"/>
      <w:r w:rsidR="00A61C23">
        <w:t xml:space="preserve"> </w:t>
      </w:r>
    </w:p>
    <w:p w14:paraId="0AD360F6" w14:textId="248148FB" w:rsidR="00967738" w:rsidRDefault="0029735E">
      <w:pPr>
        <w:rPr>
          <w:ins w:id="16" w:author="Occello, D." w:date="2017-01-27T12:27:00Z"/>
        </w:rPr>
      </w:pPr>
      <w:ins w:id="17" w:author="Occello, D." w:date="2017-01-27T12:28:00Z">
        <w:r>
          <w:t xml:space="preserve">The last two </w:t>
        </w:r>
        <w:proofErr w:type="gramStart"/>
        <w:r>
          <w:t>phases  describe</w:t>
        </w:r>
        <w:proofErr w:type="gramEnd"/>
        <w:r>
          <w:t xml:space="preserve"> </w:t>
        </w:r>
      </w:ins>
      <w:del w:id="18" w:author="Occello, D." w:date="2017-01-27T12:28:00Z">
        <w:r w:rsidR="00A61C23" w:rsidDel="0029735E">
          <w:delText>H</w:delText>
        </w:r>
      </w:del>
      <w:ins w:id="19" w:author="Occello, D." w:date="2017-01-27T12:28:00Z">
        <w:r>
          <w:t xml:space="preserve"> </w:t>
        </w:r>
        <w:r w:rsidRPr="0029735E">
          <w:rPr>
            <w:b/>
            <w:rPrChange w:id="20" w:author="Occello, D." w:date="2017-01-27T12:28:00Z">
              <w:rPr/>
            </w:rPrChange>
          </w:rPr>
          <w:t>h</w:t>
        </w:r>
      </w:ins>
      <w:r w:rsidR="00A61C23" w:rsidRPr="0029735E">
        <w:rPr>
          <w:b/>
          <w:rPrChange w:id="21" w:author="Occello, D." w:date="2017-01-27T12:28:00Z">
            <w:rPr/>
          </w:rPrChange>
        </w:rPr>
        <w:t>ow</w:t>
      </w:r>
      <w:r w:rsidR="00A61C23">
        <w:t xml:space="preserve"> this functionality is realized</w:t>
      </w:r>
      <w:ins w:id="22" w:author="Occello, D." w:date="2017-01-27T12:30:00Z">
        <w:r>
          <w:t xml:space="preserve">. </w:t>
        </w:r>
      </w:ins>
      <w:del w:id="23" w:author="Occello, D." w:date="2017-01-27T12:29:00Z">
        <w:r w:rsidR="00A61C23" w:rsidDel="0029735E">
          <w:delText xml:space="preserve"> is explained in the conceptual and realization views</w:delText>
        </w:r>
      </w:del>
      <w:r w:rsidR="00A61C23">
        <w:t xml:space="preserve">. </w:t>
      </w:r>
      <w:r w:rsidR="00B172B5">
        <w:t>The CAFCR method is</w:t>
      </w:r>
      <w:r w:rsidR="00F43EB5">
        <w:t xml:space="preserve"> key to transform the </w:t>
      </w:r>
      <w:r w:rsidR="00680FDC">
        <w:t>customer’s</w:t>
      </w:r>
      <w:r w:rsidR="00F43EB5">
        <w:t xml:space="preserve"> objectives </w:t>
      </w:r>
      <w:ins w:id="24" w:author="Occello, D." w:date="2017-01-27T12:31:00Z">
        <w:r>
          <w:t xml:space="preserve">into a possible solution </w:t>
        </w:r>
      </w:ins>
      <w:del w:id="25" w:author="Occello, D." w:date="2017-01-27T12:31:00Z">
        <w:r w:rsidR="00F43EB5" w:rsidDel="0029735E">
          <w:delText>to a list of requirements</w:delText>
        </w:r>
      </w:del>
      <w:r w:rsidR="009A72B5">
        <w:t xml:space="preserve"> </w:t>
      </w:r>
      <w:del w:id="26" w:author="Occello, D." w:date="2017-01-27T12:31:00Z">
        <w:r w:rsidR="009A72B5" w:rsidDel="0029735E">
          <w:delText xml:space="preserve">that </w:delText>
        </w:r>
      </w:del>
      <w:ins w:id="27" w:author="Occello, D." w:date="2017-01-27T12:31:00Z">
        <w:r>
          <w:t>which</w:t>
        </w:r>
        <w:r>
          <w:t xml:space="preserve"> </w:t>
        </w:r>
      </w:ins>
      <w:r w:rsidR="009A72B5">
        <w:t>ensure</w:t>
      </w:r>
      <w:ins w:id="28" w:author="Occello, D." w:date="2017-01-27T12:31:00Z">
        <w:r>
          <w:t>s</w:t>
        </w:r>
      </w:ins>
      <w:r w:rsidR="009A72B5">
        <w:t xml:space="preserve"> a good system design</w:t>
      </w:r>
      <w:ins w:id="29" w:author="Occello, D." w:date="2017-01-27T12:31:00Z">
        <w:r>
          <w:t xml:space="preserve"> which complies with the customer needs</w:t>
        </w:r>
      </w:ins>
      <w:r w:rsidR="00F43EB5">
        <w:t xml:space="preserve">. </w:t>
      </w:r>
    </w:p>
    <w:p w14:paraId="1C5ECDD6" w14:textId="3C3F883C" w:rsidR="0029735E" w:rsidRDefault="0029735E" w:rsidP="0029735E">
      <w:pPr>
        <w:jc w:val="center"/>
        <w:pPrChange w:id="30" w:author="Occello, D." w:date="2017-01-27T12:27:00Z">
          <w:pPr/>
        </w:pPrChange>
      </w:pPr>
      <w:ins w:id="31" w:author="Occello, D." w:date="2017-01-27T12:27:00Z">
        <w:r>
          <w:rPr>
            <w:noProof/>
          </w:rPr>
          <w:drawing>
            <wp:inline distT="0" distB="0" distL="0" distR="0" wp14:anchorId="6C5A470D" wp14:editId="5E64B515">
              <wp:extent cx="4953000" cy="1476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53000" cy="1476375"/>
                      </a:xfrm>
                      <a:prstGeom prst="rect">
                        <a:avLst/>
                      </a:prstGeom>
                    </pic:spPr>
                  </pic:pic>
                </a:graphicData>
              </a:graphic>
            </wp:inline>
          </w:drawing>
        </w:r>
      </w:ins>
    </w:p>
    <w:p w14:paraId="6A3B866C" w14:textId="77777777" w:rsidR="00F43EB5" w:rsidRDefault="00F43EB5" w:rsidP="00F43EB5">
      <w:pPr>
        <w:pStyle w:val="Heading1"/>
      </w:pPr>
      <w:r>
        <w:t>Customer view</w:t>
      </w:r>
    </w:p>
    <w:p w14:paraId="08A0BAE6" w14:textId="651E5695" w:rsidR="00B172B5" w:rsidRDefault="006D31E8" w:rsidP="00F43EB5">
      <w:commentRangeStart w:id="32"/>
      <w:del w:id="33" w:author="Occello, D." w:date="2017-01-27T12:34:00Z">
        <w:r w:rsidDel="0029735E">
          <w:delText xml:space="preserve">The </w:delText>
        </w:r>
        <w:r w:rsidR="00F43EB5" w:rsidDel="0029735E">
          <w:delText>stakeholders of the project are NXP and Gijs Dubbelman,</w:delText>
        </w:r>
        <w:r w:rsidDel="0029735E">
          <w:delText xml:space="preserve"> each having different objectives. </w:delText>
        </w:r>
        <w:commentRangeEnd w:id="32"/>
        <w:r w:rsidR="00BA1A19" w:rsidDel="0029735E">
          <w:rPr>
            <w:rStyle w:val="CommentReference"/>
          </w:rPr>
          <w:commentReference w:id="32"/>
        </w:r>
        <w:commentRangeStart w:id="34"/>
        <w:r w:rsidR="00B172B5" w:rsidDel="0029735E">
          <w:delText xml:space="preserve">NXP is mainly interested in an </w:delText>
        </w:r>
        <w:commentRangeStart w:id="35"/>
        <w:r w:rsidR="00B172B5" w:rsidDel="0029735E">
          <w:delText>operational ALC system</w:delText>
        </w:r>
        <w:commentRangeEnd w:id="35"/>
        <w:r w:rsidR="005D5F0C" w:rsidDel="0029735E">
          <w:rPr>
            <w:rStyle w:val="CommentReference"/>
          </w:rPr>
          <w:commentReference w:id="35"/>
        </w:r>
        <w:r w:rsidR="00B172B5" w:rsidDel="0029735E">
          <w:delText xml:space="preserve">. On the contrary, Gijs is interested in the functional safety and possibilities of the current hardware architecture that is implemented on the test vehicle.  </w:delText>
        </w:r>
        <w:commentRangeEnd w:id="34"/>
        <w:r w:rsidR="00BA1A19" w:rsidDel="0029735E">
          <w:rPr>
            <w:rStyle w:val="CommentReference"/>
          </w:rPr>
          <w:commentReference w:id="34"/>
        </w:r>
      </w:del>
      <w:ins w:id="36" w:author="Occello, D." w:date="2017-01-27T12:32:00Z">
        <w:r w:rsidR="0029735E">
          <w:t xml:space="preserve">The customer view from the CAFCR framework is used to capture the key drivers of different stakeholders. The combined customer objectives are listed in </w:t>
        </w:r>
      </w:ins>
      <w:del w:id="37" w:author="Occello, D." w:date="2017-01-27T12:33:00Z">
        <w:r w:rsidR="00B172B5" w:rsidDel="0029735E">
          <w:delText xml:space="preserve">The combined customer </w:delText>
        </w:r>
        <w:r w:rsidR="00AB36C6" w:rsidDel="0029735E">
          <w:delText>objectives are listed</w:delText>
        </w:r>
        <w:r w:rsidR="00B172B5" w:rsidDel="0029735E">
          <w:delText xml:space="preserve"> </w:delText>
        </w:r>
      </w:del>
      <w:r w:rsidR="00B172B5">
        <w:t>in Fig. \ref{CA}</w:t>
      </w:r>
      <w:r w:rsidR="00AB36C6">
        <w:t xml:space="preserve"> and are ranked as performance (top-to-bottom)</w:t>
      </w:r>
      <w:r w:rsidR="00B172B5">
        <w:t>.  These can be divided in</w:t>
      </w:r>
      <w:r w:rsidR="007A14FC">
        <w:t>: safety</w:t>
      </w:r>
      <w:r>
        <w:t>, comfort</w:t>
      </w:r>
      <w:ins w:id="38" w:author="Occello, D." w:date="2017-01-27T12:34:00Z">
        <w:r w:rsidR="0029735E">
          <w:t>,</w:t>
        </w:r>
      </w:ins>
      <w:r>
        <w:t xml:space="preserve"> maintainability</w:t>
      </w:r>
      <w:r w:rsidR="00B172B5">
        <w:t xml:space="preserve"> and user friendly. </w:t>
      </w:r>
      <w:ins w:id="39" w:author="Occello, D." w:date="2017-01-27T12:35:00Z">
        <w:r w:rsidR="0029735E">
          <w:t xml:space="preserve">Safety is a common objective among the stakeholders, </w:t>
        </w:r>
      </w:ins>
      <w:ins w:id="40" w:author="Occello, D." w:date="2017-01-27T12:36:00Z">
        <w:r w:rsidR="0029735E">
          <w:t xml:space="preserve">Comfort and User friendliness </w:t>
        </w:r>
        <w:proofErr w:type="gramStart"/>
        <w:r w:rsidR="00926B92">
          <w:t>ensure  a</w:t>
        </w:r>
        <w:proofErr w:type="gramEnd"/>
        <w:r w:rsidR="00926B92">
          <w:t xml:space="preserve"> system which will </w:t>
        </w:r>
      </w:ins>
      <w:ins w:id="41" w:author="Occello, D." w:date="2017-01-27T12:37:00Z">
        <w:r w:rsidR="00926B92">
          <w:t xml:space="preserve">be pleasurable to use on top of the safety requirements. Finally, </w:t>
        </w:r>
      </w:ins>
      <w:del w:id="42" w:author="Occello, D." w:date="2017-01-27T12:37:00Z">
        <w:r w:rsidDel="00926B92">
          <w:delText>T</w:delText>
        </w:r>
      </w:del>
      <w:ins w:id="43" w:author="Occello, D." w:date="2017-01-27T12:37:00Z">
        <w:r w:rsidR="00926B92">
          <w:t>t</w:t>
        </w:r>
      </w:ins>
      <w:r>
        <w:t>he maintainability</w:t>
      </w:r>
      <w:r w:rsidR="007A14FC">
        <w:t xml:space="preserve"> originates from the desire </w:t>
      </w:r>
      <w:r>
        <w:t xml:space="preserve">to </w:t>
      </w:r>
      <w:r w:rsidR="007A14FC">
        <w:t>improve the ALC in the</w:t>
      </w:r>
      <w:r>
        <w:t xml:space="preserve"> future</w:t>
      </w:r>
      <w:ins w:id="44" w:author="Occello, D." w:date="2017-01-27T12:37:00Z">
        <w:r w:rsidR="00926B92">
          <w:t xml:space="preserve">, as this is a project </w:t>
        </w:r>
      </w:ins>
      <w:ins w:id="45" w:author="Occello, D." w:date="2017-01-27T12:38:00Z">
        <w:r w:rsidR="00926B92">
          <w:t>that aims to deliver a prototype</w:t>
        </w:r>
      </w:ins>
      <w:r>
        <w:t xml:space="preserve">. </w:t>
      </w:r>
    </w:p>
    <w:p w14:paraId="192EBEFB" w14:textId="77777777" w:rsidR="00AB36C6" w:rsidRDefault="00B172B5" w:rsidP="00B172B5">
      <w:pPr>
        <w:pStyle w:val="Heading1"/>
      </w:pPr>
      <w:r>
        <w:t xml:space="preserve">Application view </w:t>
      </w:r>
    </w:p>
    <w:p w14:paraId="31616A38" w14:textId="1F6F1EE9" w:rsidR="00F43EB5" w:rsidRDefault="00AB36C6" w:rsidP="00F43EB5">
      <w:r>
        <w:t xml:space="preserve">The </w:t>
      </w:r>
      <w:proofErr w:type="gramStart"/>
      <w:r>
        <w:t>customers</w:t>
      </w:r>
      <w:proofErr w:type="gramEnd"/>
      <w:r>
        <w:t xml:space="preserve"> objectives are further clarified in the application view, which </w:t>
      </w:r>
      <w:r w:rsidR="009A72B5">
        <w:t>are</w:t>
      </w:r>
      <w:r>
        <w:t xml:space="preserve"> again shown in Fig. \</w:t>
      </w:r>
      <w:proofErr w:type="gramStart"/>
      <w:r>
        <w:t>ref{</w:t>
      </w:r>
      <w:proofErr w:type="gramEnd"/>
      <w:r>
        <w:t xml:space="preserve">CA}. </w:t>
      </w:r>
      <w:del w:id="46" w:author="Occello, D." w:date="2017-01-27T12:38:00Z">
        <w:r w:rsidR="002728EB" w:rsidDel="00926B92">
          <w:delText>The application</w:delText>
        </w:r>
      </w:del>
      <w:ins w:id="47" w:author="Occello, D." w:date="2017-01-27T12:38:00Z">
        <w:r w:rsidR="00926B92">
          <w:t>This</w:t>
        </w:r>
      </w:ins>
      <w:r w:rsidR="002728EB">
        <w:t xml:space="preserve"> view also deals with the demands from other users, which are in this case the </w:t>
      </w:r>
      <w:r w:rsidR="00F43EB5">
        <w:t>regulation</w:t>
      </w:r>
      <w:ins w:id="48" w:author="Occello, D." w:date="2017-01-27T12:38:00Z">
        <w:r w:rsidR="00926B92">
          <w:t>/</w:t>
        </w:r>
        <w:proofErr w:type="gramStart"/>
        <w:r w:rsidR="00926B92">
          <w:t xml:space="preserve">law </w:t>
        </w:r>
      </w:ins>
      <w:r w:rsidR="00F43EB5">
        <w:t>,</w:t>
      </w:r>
      <w:proofErr w:type="gramEnd"/>
      <w:r w:rsidR="00F43EB5">
        <w:t xml:space="preserve"> driver</w:t>
      </w:r>
      <w:r w:rsidR="00680FDC">
        <w:t>, car ma</w:t>
      </w:r>
      <w:r w:rsidR="002728EB">
        <w:t>nufacturer and dealer</w:t>
      </w:r>
      <w:r w:rsidR="00680FDC">
        <w:t>. For now, the car manufacturer and dealer are assumed to be out of scope</w:t>
      </w:r>
      <w:r w:rsidR="002728EB">
        <w:t xml:space="preserve">, since they do not impose </w:t>
      </w:r>
      <w:r w:rsidR="00680FDC">
        <w:t xml:space="preserve">strict functional requirements to the system yet. </w:t>
      </w:r>
      <w:r w:rsidR="00836C91">
        <w:lastRenderedPageBreak/>
        <w:t xml:space="preserve">Two examples regarding the application view </w:t>
      </w:r>
      <w:del w:id="49" w:author="Occello, D." w:date="2017-01-27T12:41:00Z">
        <w:r w:rsidR="00836C91" w:rsidDel="00926B92">
          <w:delText xml:space="preserve">are </w:delText>
        </w:r>
      </w:del>
      <w:ins w:id="50" w:author="Occello, D." w:date="2017-01-27T12:41:00Z">
        <w:r w:rsidR="00926B92">
          <w:t xml:space="preserve">will be </w:t>
        </w:r>
      </w:ins>
      <w:r w:rsidR="00836C91">
        <w:t xml:space="preserve">explained </w:t>
      </w:r>
      <w:del w:id="51" w:author="Occello, D." w:date="2017-01-27T12:41:00Z">
        <w:r w:rsidR="00836C91" w:rsidDel="00926B92">
          <w:delText>next</w:delText>
        </w:r>
      </w:del>
      <w:ins w:id="52" w:author="Occello, D." w:date="2017-01-27T12:41:00Z">
        <w:r w:rsidR="00926B92">
          <w:t>in the following lines</w:t>
        </w:r>
      </w:ins>
      <w:r w:rsidR="00836C91">
        <w:t xml:space="preserve">. First of all, to </w:t>
      </w:r>
      <w:r w:rsidR="002728EB">
        <w:t xml:space="preserve">ensure safety, </w:t>
      </w:r>
      <w:r w:rsidR="00836C91">
        <w:t>the system should be robust, d</w:t>
      </w:r>
      <w:r w:rsidR="002728EB">
        <w:t>esign</w:t>
      </w:r>
      <w:r w:rsidR="00836C91">
        <w:t xml:space="preserve">ed in compliance with </w:t>
      </w:r>
      <w:r w:rsidR="002728EB">
        <w:t xml:space="preserve">the standards </w:t>
      </w:r>
      <w:r w:rsidR="00836C91">
        <w:t xml:space="preserve">and the sensor measurements should be reliable. Secondly, driver comfort can be ensured by reducing the workload of the driver, ensure smooth operation and feedback the ALC operating status back to the driver. </w:t>
      </w:r>
    </w:p>
    <w:p w14:paraId="0134A151" w14:textId="77777777" w:rsidR="0055151A" w:rsidRPr="00F43EB5" w:rsidRDefault="0055151A" w:rsidP="009452B1">
      <w:pPr>
        <w:jc w:val="center"/>
      </w:pPr>
      <w:bookmarkStart w:id="53" w:name="_GoBack"/>
      <w:commentRangeStart w:id="54"/>
      <w:commentRangeStart w:id="55"/>
      <w:r>
        <w:rPr>
          <w:noProof/>
        </w:rPr>
        <w:drawing>
          <wp:inline distT="0" distB="0" distL="0" distR="0" wp14:anchorId="5B1D5207" wp14:editId="0EE0B9D4">
            <wp:extent cx="5669018" cy="233362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75048" cy="2336107"/>
                    </a:xfrm>
                    <a:prstGeom prst="rect">
                      <a:avLst/>
                    </a:prstGeom>
                  </pic:spPr>
                </pic:pic>
              </a:graphicData>
            </a:graphic>
          </wp:inline>
        </w:drawing>
      </w:r>
      <w:bookmarkEnd w:id="53"/>
      <w:commentRangeEnd w:id="54"/>
      <w:r w:rsidR="006A7E7B">
        <w:rPr>
          <w:rStyle w:val="CommentReference"/>
        </w:rPr>
        <w:commentReference w:id="54"/>
      </w:r>
      <w:commentRangeEnd w:id="55"/>
      <w:r w:rsidR="00C56677">
        <w:rPr>
          <w:rStyle w:val="CommentReference"/>
        </w:rPr>
        <w:commentReference w:id="55"/>
      </w:r>
    </w:p>
    <w:sectPr w:rsidR="0055151A" w:rsidRPr="00F43EB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 w:author="Bhadgaonkar, S.S." w:date="2017-01-27T08:55:00Z" w:initials="BS">
    <w:p w14:paraId="30140B38" w14:textId="4B08A1CE" w:rsidR="00BA1A19" w:rsidRDefault="00BA1A19">
      <w:pPr>
        <w:pStyle w:val="CommentText"/>
      </w:pPr>
      <w:r>
        <w:rPr>
          <w:rStyle w:val="CommentReference"/>
        </w:rPr>
        <w:annotationRef/>
      </w:r>
      <w:r>
        <w:t>‘</w:t>
      </w:r>
      <w:proofErr w:type="gramStart"/>
      <w:r>
        <w:t>what</w:t>
      </w:r>
      <w:proofErr w:type="gramEnd"/>
      <w:r>
        <w:t xml:space="preserve"> of the system’</w:t>
      </w:r>
    </w:p>
  </w:comment>
  <w:comment w:id="32" w:author="Bhadgaonkar, S.S." w:date="2017-01-27T08:56:00Z" w:initials="BS">
    <w:p w14:paraId="253440FE" w14:textId="2E8BC4A8" w:rsidR="00BA1A19" w:rsidRDefault="00BA1A19">
      <w:pPr>
        <w:pStyle w:val="CommentText"/>
      </w:pPr>
      <w:r>
        <w:rPr>
          <w:rStyle w:val="CommentReference"/>
        </w:rPr>
        <w:annotationRef/>
      </w:r>
      <w:r>
        <w:t xml:space="preserve">Should we name the people?? </w:t>
      </w:r>
    </w:p>
  </w:comment>
  <w:comment w:id="35" w:author="Singh, A." w:date="2017-01-26T09:39:00Z" w:initials="SA">
    <w:p w14:paraId="31F54E42" w14:textId="77777777" w:rsidR="005D5F0C" w:rsidRDefault="005D5F0C">
      <w:pPr>
        <w:pStyle w:val="CommentText"/>
      </w:pPr>
      <w:r>
        <w:rPr>
          <w:rStyle w:val="CommentReference"/>
        </w:rPr>
        <w:annotationRef/>
      </w:r>
      <w:r>
        <w:t xml:space="preserve">On the </w:t>
      </w:r>
      <w:proofErr w:type="spellStart"/>
      <w:r>
        <w:t>Bluebox</w:t>
      </w:r>
      <w:proofErr w:type="spellEnd"/>
      <w:r>
        <w:t>.</w:t>
      </w:r>
    </w:p>
  </w:comment>
  <w:comment w:id="34" w:author="Bhadgaonkar, S.S." w:date="2017-01-27T08:57:00Z" w:initials="BS">
    <w:p w14:paraId="11A72D77" w14:textId="0C405F7E" w:rsidR="00BA1A19" w:rsidRDefault="00BA1A19">
      <w:pPr>
        <w:pStyle w:val="CommentText"/>
      </w:pPr>
      <w:r>
        <w:rPr>
          <w:rStyle w:val="CommentReference"/>
        </w:rPr>
        <w:annotationRef/>
      </w:r>
      <w:r>
        <w:t>According to me, we need to drop this sentence.  I would say:</w:t>
      </w:r>
    </w:p>
    <w:p w14:paraId="40160D3D" w14:textId="4C35ADBD" w:rsidR="00BA1A19" w:rsidRDefault="00BA1A19">
      <w:pPr>
        <w:pStyle w:val="CommentText"/>
      </w:pPr>
      <w:r>
        <w:t>The customer view from the CAFCR framework is used to capture the key drivers of different stakeholders. The combined customer objectives are listed in ……..</w:t>
      </w:r>
    </w:p>
  </w:comment>
  <w:comment w:id="54" w:author="Singh, A." w:date="2017-01-26T09:45:00Z" w:initials="SA">
    <w:p w14:paraId="395AD045" w14:textId="5770F433" w:rsidR="006A7E7B" w:rsidRDefault="006A7E7B">
      <w:pPr>
        <w:pStyle w:val="CommentText"/>
      </w:pPr>
      <w:r>
        <w:rPr>
          <w:rStyle w:val="CommentReference"/>
        </w:rPr>
        <w:annotationRef/>
      </w:r>
      <w:r>
        <w:t xml:space="preserve">In place of </w:t>
      </w:r>
      <w:proofErr w:type="spellStart"/>
      <w:r>
        <w:t>evolvability</w:t>
      </w:r>
      <w:proofErr w:type="spellEnd"/>
      <w:r>
        <w:t xml:space="preserve"> should we use term modularity and adaptability?</w:t>
      </w:r>
    </w:p>
  </w:comment>
  <w:comment w:id="55" w:author="Bhadgaonkar, S.S." w:date="2017-01-27T09:05:00Z" w:initials="BS">
    <w:p w14:paraId="2A38AD50" w14:textId="1AEC4011" w:rsidR="00C56677" w:rsidRDefault="00C56677">
      <w:pPr>
        <w:pStyle w:val="CommentText"/>
      </w:pPr>
      <w:r>
        <w:rPr>
          <w:rStyle w:val="CommentReference"/>
        </w:rPr>
        <w:annotationRef/>
      </w:r>
      <w:r>
        <w:t xml:space="preserve">Isn’t adaptability, </w:t>
      </w:r>
      <w:proofErr w:type="spellStart"/>
      <w:r>
        <w:t>evolvability</w:t>
      </w:r>
      <w:proofErr w:type="spellEnd"/>
      <w:r>
        <w:t xml:space="preserve"> and </w:t>
      </w:r>
      <w:proofErr w:type="spellStart"/>
      <w:r>
        <w:t>extendability</w:t>
      </w:r>
      <w:proofErr w:type="spellEnd"/>
      <w:r>
        <w:t xml:space="preserve"> are same?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0140B38" w15:done="0"/>
  <w15:commentEx w15:paraId="253440FE" w15:done="0"/>
  <w15:commentEx w15:paraId="31F54E42" w15:done="0"/>
  <w15:commentEx w15:paraId="40160D3D" w15:done="0"/>
  <w15:commentEx w15:paraId="395AD045" w15:done="0"/>
  <w15:commentEx w15:paraId="2A38AD50" w15:paraIdParent="395AD04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ccello, D.">
    <w15:presenceInfo w15:providerId="AD" w15:userId="S-1-5-21-1895577662-1677200029-1617787245-1174459"/>
  </w15:person>
  <w15:person w15:author="Bhadgaonkar, S.S.">
    <w15:presenceInfo w15:providerId="AD" w15:userId="S-1-5-21-1895577662-1677200029-1617787245-1174455"/>
  </w15:person>
  <w15:person w15:author="Singh, A.">
    <w15:presenceInfo w15:providerId="AD" w15:userId="S-1-5-21-1895577662-1677200029-1617787245-11744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925"/>
    <w:rsid w:val="00176B23"/>
    <w:rsid w:val="001B3C04"/>
    <w:rsid w:val="002701DC"/>
    <w:rsid w:val="002728EB"/>
    <w:rsid w:val="0029735E"/>
    <w:rsid w:val="002A2C32"/>
    <w:rsid w:val="002C5925"/>
    <w:rsid w:val="0055151A"/>
    <w:rsid w:val="005D5F0C"/>
    <w:rsid w:val="00680FDC"/>
    <w:rsid w:val="006A7E7B"/>
    <w:rsid w:val="006D31E8"/>
    <w:rsid w:val="007A14FC"/>
    <w:rsid w:val="00836C91"/>
    <w:rsid w:val="00926B92"/>
    <w:rsid w:val="009452B1"/>
    <w:rsid w:val="00967738"/>
    <w:rsid w:val="009A72B5"/>
    <w:rsid w:val="00A61C23"/>
    <w:rsid w:val="00AB36C6"/>
    <w:rsid w:val="00B172B5"/>
    <w:rsid w:val="00BA1A19"/>
    <w:rsid w:val="00C56677"/>
    <w:rsid w:val="00F22ECA"/>
    <w:rsid w:val="00F43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8DD67"/>
  <w15:chartTrackingRefBased/>
  <w15:docId w15:val="{61D8A9C0-C0A4-4C10-9389-4241717DF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43E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EB5"/>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5D5F0C"/>
    <w:rPr>
      <w:sz w:val="16"/>
      <w:szCs w:val="16"/>
    </w:rPr>
  </w:style>
  <w:style w:type="paragraph" w:styleId="CommentText">
    <w:name w:val="annotation text"/>
    <w:basedOn w:val="Normal"/>
    <w:link w:val="CommentTextChar"/>
    <w:uiPriority w:val="99"/>
    <w:semiHidden/>
    <w:unhideWhenUsed/>
    <w:rsid w:val="005D5F0C"/>
    <w:pPr>
      <w:spacing w:line="240" w:lineRule="auto"/>
    </w:pPr>
    <w:rPr>
      <w:sz w:val="20"/>
      <w:szCs w:val="20"/>
    </w:rPr>
  </w:style>
  <w:style w:type="character" w:customStyle="1" w:styleId="CommentTextChar">
    <w:name w:val="Comment Text Char"/>
    <w:basedOn w:val="DefaultParagraphFont"/>
    <w:link w:val="CommentText"/>
    <w:uiPriority w:val="99"/>
    <w:semiHidden/>
    <w:rsid w:val="005D5F0C"/>
    <w:rPr>
      <w:sz w:val="20"/>
      <w:szCs w:val="20"/>
    </w:rPr>
  </w:style>
  <w:style w:type="paragraph" w:styleId="CommentSubject">
    <w:name w:val="annotation subject"/>
    <w:basedOn w:val="CommentText"/>
    <w:next w:val="CommentText"/>
    <w:link w:val="CommentSubjectChar"/>
    <w:uiPriority w:val="99"/>
    <w:semiHidden/>
    <w:unhideWhenUsed/>
    <w:rsid w:val="005D5F0C"/>
    <w:rPr>
      <w:b/>
      <w:bCs/>
    </w:rPr>
  </w:style>
  <w:style w:type="character" w:customStyle="1" w:styleId="CommentSubjectChar">
    <w:name w:val="Comment Subject Char"/>
    <w:basedOn w:val="CommentTextChar"/>
    <w:link w:val="CommentSubject"/>
    <w:uiPriority w:val="99"/>
    <w:semiHidden/>
    <w:rsid w:val="005D5F0C"/>
    <w:rPr>
      <w:b/>
      <w:bCs/>
      <w:sz w:val="20"/>
      <w:szCs w:val="20"/>
    </w:rPr>
  </w:style>
  <w:style w:type="paragraph" w:styleId="BalloonText">
    <w:name w:val="Balloon Text"/>
    <w:basedOn w:val="Normal"/>
    <w:link w:val="BalloonTextChar"/>
    <w:uiPriority w:val="99"/>
    <w:semiHidden/>
    <w:unhideWhenUsed/>
    <w:rsid w:val="005D5F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5F0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454</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Technology Eindhoven</Company>
  <LinksUpToDate>false</LinksUpToDate>
  <CharactersWithSpaces>3036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Wouters, R.M.C.M.</dc:creator>
  <cp:keywords/>
  <dc:description/>
  <cp:lastModifiedBy>Occello, D.</cp:lastModifiedBy>
  <cp:revision>2</cp:revision>
  <dcterms:created xsi:type="dcterms:W3CDTF">2017-01-27T11:42:00Z</dcterms:created>
  <dcterms:modified xsi:type="dcterms:W3CDTF">2017-01-27T11:42:00Z</dcterms:modified>
</cp:coreProperties>
</file>