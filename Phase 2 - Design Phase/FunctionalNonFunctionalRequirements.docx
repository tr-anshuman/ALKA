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29216" w14:textId="77777777" w:rsidR="00B43223" w:rsidRDefault="00537BBD" w:rsidP="00537BBD">
      <w:pPr>
        <w:jc w:val="center"/>
      </w:pPr>
      <w:r>
        <w:rPr>
          <w:noProof/>
        </w:rPr>
        <w:drawing>
          <wp:inline distT="0" distB="0" distL="0" distR="0" wp14:anchorId="1778D399" wp14:editId="115A4B35">
            <wp:extent cx="3531765" cy="1177632"/>
            <wp:effectExtent l="0" t="0" r="0" b="0"/>
            <wp:docPr id="11" name="Picture 1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6387" cy="1182507"/>
                    </a:xfrm>
                    <a:prstGeom prst="rect">
                      <a:avLst/>
                    </a:prstGeom>
                    <a:noFill/>
                    <a:ln>
                      <a:noFill/>
                    </a:ln>
                  </pic:spPr>
                </pic:pic>
              </a:graphicData>
            </a:graphic>
          </wp:inline>
        </w:drawing>
      </w:r>
    </w:p>
    <w:p w14:paraId="408B2E8F" w14:textId="77777777" w:rsidR="00537BBD" w:rsidRDefault="00537BBD" w:rsidP="00537BBD">
      <w:pPr>
        <w:jc w:val="center"/>
      </w:pPr>
    </w:p>
    <w:p w14:paraId="3685F240" w14:textId="77777777" w:rsidR="00537BBD" w:rsidRDefault="00537BBD" w:rsidP="00537BBD">
      <w:pPr>
        <w:jc w:val="center"/>
      </w:pPr>
    </w:p>
    <w:p w14:paraId="4BAB53F8" w14:textId="77777777" w:rsidR="00537BBD" w:rsidRDefault="00537BBD" w:rsidP="00537BBD">
      <w:pPr>
        <w:jc w:val="center"/>
      </w:pPr>
    </w:p>
    <w:p w14:paraId="06C13F51" w14:textId="77777777" w:rsidR="00BE79F3" w:rsidRDefault="00BE79F3" w:rsidP="00537BBD">
      <w:pPr>
        <w:jc w:val="center"/>
      </w:pPr>
    </w:p>
    <w:p w14:paraId="3EA6C152" w14:textId="77777777" w:rsidR="00BE79F3" w:rsidRDefault="00BE79F3" w:rsidP="00537BBD">
      <w:pPr>
        <w:jc w:val="center"/>
      </w:pPr>
    </w:p>
    <w:p w14:paraId="7990016B" w14:textId="2AC66B97" w:rsidR="00B43223" w:rsidRPr="003354F1" w:rsidRDefault="00381FAC" w:rsidP="003354F1">
      <w:pPr>
        <w:pStyle w:val="Title"/>
        <w:pBdr>
          <w:top w:val="single" w:sz="4" w:space="1" w:color="auto"/>
          <w:bottom w:val="single" w:sz="4" w:space="1" w:color="auto"/>
        </w:pBdr>
        <w:jc w:val="center"/>
        <w:rPr>
          <w:b/>
          <w:sz w:val="72"/>
        </w:rPr>
      </w:pPr>
      <w:r>
        <w:rPr>
          <w:b/>
          <w:sz w:val="72"/>
        </w:rPr>
        <w:t>ALC</w:t>
      </w:r>
      <w:r w:rsidR="0018138D">
        <w:rPr>
          <w:b/>
          <w:sz w:val="72"/>
        </w:rPr>
        <w:t xml:space="preserve"> </w:t>
      </w:r>
      <w:r w:rsidR="00B94A9D">
        <w:rPr>
          <w:b/>
          <w:sz w:val="72"/>
        </w:rPr>
        <w:t xml:space="preserve">functional </w:t>
      </w:r>
      <w:r w:rsidR="0018138D">
        <w:rPr>
          <w:b/>
          <w:sz w:val="72"/>
        </w:rPr>
        <w:t>Requirements</w:t>
      </w:r>
    </w:p>
    <w:p w14:paraId="24935930" w14:textId="77777777" w:rsidR="00B43223" w:rsidRDefault="00B43223" w:rsidP="00B43223">
      <w:pPr>
        <w:jc w:val="center"/>
      </w:pPr>
    </w:p>
    <w:p w14:paraId="43D14EE5" w14:textId="77777777" w:rsidR="00B43223" w:rsidRDefault="00B43223" w:rsidP="00B43223">
      <w:pPr>
        <w:jc w:val="center"/>
      </w:pPr>
    </w:p>
    <w:p w14:paraId="4FCC7378" w14:textId="77777777" w:rsidR="00B43223" w:rsidRPr="00B43223" w:rsidRDefault="00B43223" w:rsidP="00B43223">
      <w:pPr>
        <w:jc w:val="center"/>
        <w:rPr>
          <w:rStyle w:val="SubtleEmphasis"/>
          <w:b/>
          <w:sz w:val="36"/>
        </w:rPr>
      </w:pPr>
      <w:r w:rsidRPr="00B43223">
        <w:rPr>
          <w:rStyle w:val="SubtleEmphasis"/>
          <w:b/>
          <w:sz w:val="36"/>
        </w:rPr>
        <w:t xml:space="preserve">Submitted by </w:t>
      </w:r>
    </w:p>
    <w:p w14:paraId="717698FC" w14:textId="5DA68765" w:rsidR="00B43223" w:rsidRDefault="00CC49E9" w:rsidP="00B43223">
      <w:pPr>
        <w:jc w:val="center"/>
        <w:rPr>
          <w:sz w:val="28"/>
        </w:rPr>
      </w:pPr>
      <w:r>
        <w:rPr>
          <w:sz w:val="28"/>
        </w:rPr>
        <w:t>Anshuman Singh</w:t>
      </w:r>
    </w:p>
    <w:p w14:paraId="0E9D4C0F" w14:textId="13AD1798" w:rsidR="0018138D" w:rsidRDefault="00CC49E9" w:rsidP="00B43223">
      <w:pPr>
        <w:jc w:val="center"/>
        <w:rPr>
          <w:sz w:val="28"/>
        </w:rPr>
      </w:pPr>
      <w:r>
        <w:rPr>
          <w:sz w:val="28"/>
        </w:rPr>
        <w:t>Davide Occello</w:t>
      </w:r>
    </w:p>
    <w:p w14:paraId="437B9884" w14:textId="4C142ED3" w:rsidR="0018138D" w:rsidRPr="00B43223" w:rsidRDefault="00CC49E9" w:rsidP="00B43223">
      <w:pPr>
        <w:jc w:val="center"/>
        <w:rPr>
          <w:sz w:val="28"/>
        </w:rPr>
      </w:pPr>
      <w:r>
        <w:rPr>
          <w:sz w:val="28"/>
        </w:rPr>
        <w:t xml:space="preserve">Raymond </w:t>
      </w:r>
      <w:r w:rsidRPr="00CC49E9">
        <w:rPr>
          <w:sz w:val="28"/>
        </w:rPr>
        <w:t>Wouters</w:t>
      </w:r>
      <w:r>
        <w:rPr>
          <w:sz w:val="28"/>
        </w:rPr>
        <w:t xml:space="preserve"> </w:t>
      </w:r>
    </w:p>
    <w:p w14:paraId="7796DB36" w14:textId="1A8C70DF" w:rsidR="00B43223" w:rsidRDefault="00CC49E9" w:rsidP="00B43223">
      <w:pPr>
        <w:jc w:val="center"/>
        <w:rPr>
          <w:sz w:val="28"/>
        </w:rPr>
      </w:pPr>
      <w:r>
        <w:rPr>
          <w:sz w:val="28"/>
        </w:rPr>
        <w:t>Sharad Bhadgaonkar</w:t>
      </w:r>
    </w:p>
    <w:p w14:paraId="7164AFF5" w14:textId="77777777" w:rsidR="00B43223" w:rsidRDefault="00B43223" w:rsidP="00B43223">
      <w:pPr>
        <w:jc w:val="center"/>
        <w:rPr>
          <w:sz w:val="28"/>
        </w:rPr>
      </w:pPr>
    </w:p>
    <w:p w14:paraId="3EBF4842" w14:textId="77777777" w:rsidR="00BE79F3" w:rsidRDefault="00BE79F3" w:rsidP="00B43223">
      <w:pPr>
        <w:jc w:val="center"/>
        <w:rPr>
          <w:sz w:val="28"/>
        </w:rPr>
      </w:pPr>
    </w:p>
    <w:p w14:paraId="423EA9B6" w14:textId="77777777" w:rsidR="004E4816" w:rsidRDefault="004E4816" w:rsidP="00B43223">
      <w:pPr>
        <w:jc w:val="center"/>
        <w:rPr>
          <w:sz w:val="28"/>
        </w:rPr>
      </w:pPr>
    </w:p>
    <w:p w14:paraId="4B43E85D" w14:textId="77777777" w:rsidR="00BE79F3" w:rsidRDefault="00BE79F3" w:rsidP="00B43223">
      <w:pPr>
        <w:jc w:val="center"/>
        <w:rPr>
          <w:sz w:val="28"/>
        </w:rPr>
      </w:pPr>
    </w:p>
    <w:p w14:paraId="07361034" w14:textId="6C8EEB90" w:rsidR="00B43223" w:rsidRDefault="00381FAC" w:rsidP="00B43223">
      <w:pPr>
        <w:jc w:val="center"/>
        <w:rPr>
          <w:sz w:val="28"/>
        </w:rPr>
      </w:pPr>
      <w:r>
        <w:rPr>
          <w:sz w:val="28"/>
        </w:rPr>
        <w:t>January</w:t>
      </w:r>
      <w:r w:rsidR="00B43223">
        <w:rPr>
          <w:sz w:val="28"/>
        </w:rPr>
        <w:t xml:space="preserve"> </w:t>
      </w:r>
      <w:r>
        <w:rPr>
          <w:sz w:val="28"/>
        </w:rPr>
        <w:t>19</w:t>
      </w:r>
      <w:r w:rsidR="00B43223">
        <w:rPr>
          <w:sz w:val="28"/>
        </w:rPr>
        <w:t>, 2016</w:t>
      </w:r>
    </w:p>
    <w:p w14:paraId="40185B41" w14:textId="5B51F8B9" w:rsidR="00895D8A" w:rsidRDefault="00B84354" w:rsidP="00B43223">
      <w:pPr>
        <w:jc w:val="center"/>
        <w:rPr>
          <w:sz w:val="28"/>
        </w:rPr>
      </w:pPr>
      <w:r>
        <w:rPr>
          <w:sz w:val="28"/>
        </w:rPr>
        <w:t>-</w:t>
      </w:r>
      <w:r w:rsidR="00895D8A">
        <w:rPr>
          <w:sz w:val="28"/>
        </w:rPr>
        <w:t>Eindhoven</w:t>
      </w:r>
    </w:p>
    <w:p w14:paraId="19C3937B" w14:textId="77777777" w:rsidR="00D50E07" w:rsidRDefault="00D50E07" w:rsidP="00B22B86">
      <w:pPr>
        <w:pStyle w:val="Heading1"/>
        <w:rPr>
          <w:sz w:val="24"/>
          <w:szCs w:val="24"/>
        </w:rPr>
      </w:pPr>
    </w:p>
    <w:p w14:paraId="00469BCF" w14:textId="7EFD887B" w:rsidR="00D50E07" w:rsidRDefault="00D50E07" w:rsidP="00B22B86">
      <w:pPr>
        <w:pStyle w:val="Heading1"/>
        <w:rPr>
          <w:sz w:val="24"/>
          <w:szCs w:val="24"/>
        </w:rPr>
      </w:pPr>
      <w:r>
        <w:rPr>
          <w:sz w:val="24"/>
          <w:szCs w:val="24"/>
        </w:rPr>
        <w:t>CAFCR architecting:</w:t>
      </w:r>
    </w:p>
    <w:p w14:paraId="407AC438" w14:textId="77777777" w:rsidR="00D50E07" w:rsidRDefault="00D50E07" w:rsidP="00381FAC"/>
    <w:p w14:paraId="7A3F1E32" w14:textId="70908407" w:rsidR="0087729A" w:rsidRDefault="0087729A" w:rsidP="00381FAC">
      <w:r>
        <w:t>Customer view</w:t>
      </w:r>
      <w:r w:rsidR="00406AFB">
        <w:t xml:space="preserve"> </w:t>
      </w:r>
    </w:p>
    <w:p w14:paraId="76E02F4E" w14:textId="03A9FCA6" w:rsidR="0087729A" w:rsidRDefault="0087729A" w:rsidP="00381FAC">
      <w:r>
        <w:t>Application view</w:t>
      </w:r>
    </w:p>
    <w:p w14:paraId="2B4E0E06" w14:textId="1AA70C4A" w:rsidR="0087729A" w:rsidRDefault="0087729A" w:rsidP="00381FAC">
      <w:r>
        <w:t>Functional view</w:t>
      </w:r>
      <w:r w:rsidR="00C75645">
        <w:t>:</w:t>
      </w:r>
    </w:p>
    <w:p w14:paraId="3E1B4426" w14:textId="3CC97D58" w:rsidR="00D00CB8" w:rsidRPr="00953C0F" w:rsidRDefault="00D00CB8" w:rsidP="00D00CB8">
      <w:pPr>
        <w:rPr>
          <w:moveTo w:id="0" w:author="Bhadgaonkar, S.S." w:date="2017-01-24T10:45:00Z"/>
        </w:rPr>
      </w:pPr>
      <w:moveToRangeStart w:id="1" w:author="Bhadgaonkar, S.S." w:date="2017-01-24T10:45:00Z" w:name="move473018028"/>
      <w:moveTo w:id="2" w:author="Bhadgaonkar, S.S." w:date="2017-01-24T10:45:00Z">
        <w:r>
          <w:t>The functional view of the CAFCR  approach proposes to see the  system as a black box. This means to view it from an external perspective, without knowing how it works (</w:t>
        </w:r>
      </w:moveTo>
      <w:ins w:id="3" w:author="Bhadgaonkar, S.S." w:date="2017-01-24T10:45:00Z">
        <w:r w:rsidR="006278E1">
          <w:t xml:space="preserve">Refer </w:t>
        </w:r>
      </w:ins>
      <w:moveTo w:id="4" w:author="Bhadgaonkar, S.S." w:date="2017-01-24T10:45:00Z">
        <w:del w:id="5" w:author="Bhadgaonkar, S.S." w:date="2017-01-24T10:45:00Z">
          <w:r w:rsidDel="006278E1">
            <w:delText xml:space="preserve"> f</w:delText>
          </w:r>
        </w:del>
      </w:moveTo>
      <w:ins w:id="6" w:author="Bhadgaonkar, S.S." w:date="2017-01-24T10:45:00Z">
        <w:r w:rsidR="006278E1">
          <w:t>F</w:t>
        </w:r>
      </w:ins>
      <w:moveTo w:id="7" w:author="Bhadgaonkar, S.S." w:date="2017-01-24T10:45:00Z">
        <w:r>
          <w:t xml:space="preserve">igure </w:t>
        </w:r>
        <w:del w:id="8" w:author="Bhadgaonkar, S.S." w:date="2017-01-24T10:45:00Z">
          <w:r w:rsidDel="00D00CB8">
            <w:delText>??</w:delText>
          </w:r>
        </w:del>
      </w:moveTo>
      <w:ins w:id="9" w:author="Bhadgaonkar, S.S." w:date="2017-01-24T10:45:00Z">
        <w:r>
          <w:t>1</w:t>
        </w:r>
      </w:ins>
      <w:moveTo w:id="10" w:author="Bhadgaonkar, S.S." w:date="2017-01-24T10:45:00Z">
        <w:r>
          <w:t xml:space="preserve">) and determining </w:t>
        </w:r>
        <w:r w:rsidRPr="005E150E">
          <w:rPr>
            <w:b/>
          </w:rPr>
          <w:t>what</w:t>
        </w:r>
        <w:r>
          <w:rPr>
            <w:b/>
          </w:rPr>
          <w:t xml:space="preserve"> </w:t>
        </w:r>
        <w:r w:rsidRPr="005E150E">
          <w:t>the system should do</w:t>
        </w:r>
        <w:r>
          <w:t xml:space="preserve">, rather than </w:t>
        </w:r>
        <w:r w:rsidRPr="00D00CB8">
          <w:rPr>
            <w:b/>
          </w:rPr>
          <w:t>how</w:t>
        </w:r>
        <w:r>
          <w:t xml:space="preserve"> it should do it. </w:t>
        </w:r>
      </w:moveTo>
    </w:p>
    <w:p w14:paraId="371228DE" w14:textId="77777777" w:rsidR="00D00CB8" w:rsidRPr="00953C0F" w:rsidRDefault="00D00CB8" w:rsidP="00D00CB8">
      <w:pPr>
        <w:rPr>
          <w:moveTo w:id="11" w:author="Bhadgaonkar, S.S." w:date="2017-01-24T10:45:00Z"/>
        </w:rPr>
      </w:pPr>
      <w:moveTo w:id="12" w:author="Bhadgaonkar, S.S." w:date="2017-01-24T10:45:00Z">
        <w:r>
          <w:t xml:space="preserve">This view is used to derive the effective functional and non-functional requirements based on the input/output behavior, and by considering interfaces, restrictions, boundaries, exceptions and regulations. </w:t>
        </w:r>
      </w:moveTo>
    </w:p>
    <w:moveToRangeEnd w:id="1"/>
    <w:p w14:paraId="420E6A92" w14:textId="77777777" w:rsidR="00D00CB8" w:rsidRDefault="00D00CB8" w:rsidP="00381FAC">
      <w:pPr>
        <w:rPr>
          <w:ins w:id="13" w:author="Bhadgaonkar, S.S." w:date="2017-01-24T10:44:00Z"/>
        </w:rPr>
      </w:pPr>
    </w:p>
    <w:p w14:paraId="1D31CD8B" w14:textId="0CDE8CAF" w:rsidR="00C75645" w:rsidDel="00D00CB8" w:rsidRDefault="004E70C5" w:rsidP="00381FAC">
      <w:pPr>
        <w:rPr>
          <w:del w:id="14" w:author="Bhadgaonkar, S.S." w:date="2017-01-24T10:45:00Z"/>
        </w:rPr>
      </w:pPr>
      <w:del w:id="15" w:author="Bhadgaonkar, S.S." w:date="2017-01-24T10:45:00Z">
        <w:r w:rsidDel="00D00CB8">
          <w:delText xml:space="preserve">The </w:delText>
        </w:r>
        <w:r w:rsidR="00C75645" w:rsidDel="00D00CB8">
          <w:delText>CAFCR</w:delText>
        </w:r>
        <w:r w:rsidDel="00D00CB8">
          <w:delText xml:space="preserve"> framework </w:delText>
        </w:r>
      </w:del>
      <w:del w:id="16" w:author="Bhadgaonkar, S.S." w:date="2017-01-24T10:39:00Z">
        <w:r w:rsidR="00C75645" w:rsidDel="004E70C5">
          <w:delText xml:space="preserve">  </w:delText>
        </w:r>
      </w:del>
      <w:del w:id="17" w:author="Bhadgaonkar, S.S." w:date="2017-01-24T10:45:00Z">
        <w:r w:rsidR="00C75645" w:rsidDel="00D00CB8">
          <w:delText xml:space="preserve">proposes to view </w:delText>
        </w:r>
        <w:r w:rsidR="00D4721B" w:rsidDel="00D00CB8">
          <w:delText>a</w:delText>
        </w:r>
        <w:r w:rsidR="00630C18" w:rsidDel="00D00CB8">
          <w:delText xml:space="preserve"> </w:delText>
        </w:r>
        <w:r w:rsidR="00C75645" w:rsidDel="00D00CB8">
          <w:delText xml:space="preserve">system as </w:delText>
        </w:r>
        <w:r w:rsidR="00B05B85" w:rsidDel="00D00CB8">
          <w:delText xml:space="preserve">a </w:delText>
        </w:r>
        <w:r w:rsidR="00C75645" w:rsidDel="00D00CB8">
          <w:delText xml:space="preserve">black box in </w:delText>
        </w:r>
        <w:r w:rsidR="00C72527" w:rsidDel="00D00CB8">
          <w:delText xml:space="preserve">the </w:delText>
        </w:r>
        <w:r w:rsidR="00C75645" w:rsidDel="00D00CB8">
          <w:delText>functional view and derive the requirements based on input output behavior considering interfaces, restrictions, boundaries, exceptions and regulations.</w:delText>
        </w:r>
        <w:r w:rsidR="00794B9E" w:rsidDel="00D00CB8">
          <w:delText xml:space="preserve"> </w:delText>
        </w:r>
      </w:del>
    </w:p>
    <w:p w14:paraId="6820E835" w14:textId="77777777" w:rsidR="00953C0F" w:rsidRDefault="00D4317F" w:rsidP="00953C0F">
      <w:pPr>
        <w:keepNext/>
        <w:jc w:val="center"/>
      </w:pPr>
      <w:r>
        <w:rPr>
          <w:noProof/>
        </w:rPr>
        <w:drawing>
          <wp:inline distT="0" distB="0" distL="0" distR="0" wp14:anchorId="5FE38178" wp14:editId="00605C3C">
            <wp:extent cx="2948940" cy="186452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011" cy="1876584"/>
                    </a:xfrm>
                    <a:prstGeom prst="rect">
                      <a:avLst/>
                    </a:prstGeom>
                  </pic:spPr>
                </pic:pic>
              </a:graphicData>
            </a:graphic>
          </wp:inline>
        </w:drawing>
      </w:r>
    </w:p>
    <w:p w14:paraId="0CC379FE" w14:textId="14384EF7" w:rsidR="00D4317F" w:rsidRDefault="00953C0F" w:rsidP="00953C0F">
      <w:pPr>
        <w:pStyle w:val="Caption"/>
        <w:jc w:val="center"/>
      </w:pPr>
      <w:r>
        <w:t xml:space="preserve">Figure </w:t>
      </w:r>
      <w:r w:rsidR="00CB3AFB">
        <w:fldChar w:fldCharType="begin"/>
      </w:r>
      <w:r w:rsidR="00CB3AFB">
        <w:instrText xml:space="preserve"> SEQ Figure \* ARABIC </w:instrText>
      </w:r>
      <w:r w:rsidR="00CB3AFB">
        <w:fldChar w:fldCharType="separate"/>
      </w:r>
      <w:r>
        <w:rPr>
          <w:noProof/>
        </w:rPr>
        <w:t>1</w:t>
      </w:r>
      <w:r w:rsidR="00CB3AFB">
        <w:rPr>
          <w:noProof/>
        </w:rPr>
        <w:fldChar w:fldCharType="end"/>
      </w:r>
      <w:r>
        <w:t>: Black box view</w:t>
      </w:r>
    </w:p>
    <w:p w14:paraId="72E880A7" w14:textId="6C72C777" w:rsidR="005D2BE0" w:rsidRPr="00953C0F" w:rsidDel="00D00CB8" w:rsidRDefault="005D2BE0" w:rsidP="005D2BE0">
      <w:pPr>
        <w:rPr>
          <w:moveFrom w:id="18" w:author="Bhadgaonkar, S.S." w:date="2017-01-24T10:45:00Z"/>
        </w:rPr>
      </w:pPr>
      <w:moveFromRangeStart w:id="19" w:author="Bhadgaonkar, S.S." w:date="2017-01-24T10:45:00Z" w:name="move473018028"/>
      <w:moveFrom w:id="20" w:author="Bhadgaonkar, S.S." w:date="2017-01-24T10:45:00Z">
        <w:r w:rsidDel="00D00CB8">
          <w:t xml:space="preserve">The functional view of the CAFCR  approach proposes to see the  system as a black box. This means to view it from an external perspective, without knowing how it works ( figure ??) and determining </w:t>
        </w:r>
        <w:r w:rsidRPr="005E150E" w:rsidDel="00D00CB8">
          <w:rPr>
            <w:b/>
          </w:rPr>
          <w:t>what</w:t>
        </w:r>
        <w:r w:rsidDel="00D00CB8">
          <w:rPr>
            <w:b/>
          </w:rPr>
          <w:t xml:space="preserve"> </w:t>
        </w:r>
        <w:r w:rsidRPr="005E150E" w:rsidDel="00D00CB8">
          <w:t>the system should do</w:t>
        </w:r>
        <w:r w:rsidDel="00D00CB8">
          <w:t xml:space="preserve">, rather than </w:t>
        </w:r>
        <w:r w:rsidRPr="00D00CB8" w:rsidDel="00D00CB8">
          <w:rPr>
            <w:b/>
          </w:rPr>
          <w:t>how</w:t>
        </w:r>
        <w:r w:rsidDel="00D00CB8">
          <w:t xml:space="preserve"> it should do it. </w:t>
        </w:r>
      </w:moveFrom>
    </w:p>
    <w:p w14:paraId="3C9BC004" w14:textId="4F8BD244" w:rsidR="005D2BE0" w:rsidRPr="00953C0F" w:rsidDel="00D00CB8" w:rsidRDefault="005D2BE0" w:rsidP="005D2BE0">
      <w:pPr>
        <w:rPr>
          <w:moveFrom w:id="21" w:author="Bhadgaonkar, S.S." w:date="2017-01-24T10:45:00Z"/>
        </w:rPr>
      </w:pPr>
      <w:moveFrom w:id="22" w:author="Bhadgaonkar, S.S." w:date="2017-01-24T10:45:00Z">
        <w:r w:rsidDel="00D00CB8">
          <w:t xml:space="preserve">This view is used to derive the effective functional and non-functional requirements based on the input/output behavior, and by considering interfaces, restrictions, boundaries, exceptions and regulations. </w:t>
        </w:r>
      </w:moveFrom>
    </w:p>
    <w:moveFromRangeEnd w:id="19"/>
    <w:p w14:paraId="310E544B" w14:textId="2C1F01FB" w:rsidR="00953C0F" w:rsidRPr="00953C0F" w:rsidDel="005D2BE0" w:rsidRDefault="00953C0F" w:rsidP="00953C0F">
      <w:pPr>
        <w:rPr>
          <w:del w:id="23" w:author="Occello, D." w:date="2017-01-23T15:34:00Z"/>
        </w:rPr>
      </w:pPr>
    </w:p>
    <w:p w14:paraId="13E1C482" w14:textId="5F848BF0" w:rsidR="00BF1080" w:rsidDel="00E47745" w:rsidRDefault="00BF1080">
      <w:pPr>
        <w:rPr>
          <w:ins w:id="24" w:author="Occello, D." w:date="2017-01-23T15:20:00Z"/>
          <w:del w:id="25" w:author="Bhadgaonkar, S.S." w:date="2017-01-24T10:45:00Z"/>
        </w:rPr>
      </w:pPr>
      <w:ins w:id="26" w:author="Occello, D." w:date="2017-01-23T15:20:00Z">
        <w:del w:id="27" w:author="Bhadgaonkar, S.S." w:date="2017-01-24T10:45:00Z">
          <w:r w:rsidDel="00E47745">
            <w:br w:type="page"/>
          </w:r>
        </w:del>
      </w:ins>
    </w:p>
    <w:p w14:paraId="7C5A4A82" w14:textId="77777777" w:rsidR="00953C0F" w:rsidRDefault="00953C0F" w:rsidP="00381FAC"/>
    <w:p w14:paraId="3BB9DA74" w14:textId="68D25BA0" w:rsidR="0087729A" w:rsidRPr="00C75645" w:rsidRDefault="00D4317F" w:rsidP="00381FAC">
      <w:pPr>
        <w:rPr>
          <w:b/>
        </w:rPr>
      </w:pPr>
      <w:r w:rsidRPr="00C75645">
        <w:rPr>
          <w:b/>
        </w:rPr>
        <w:t>Functional requirements</w:t>
      </w:r>
    </w:p>
    <w:p w14:paraId="52B2511E" w14:textId="0AD185EB" w:rsidR="00BF1080" w:rsidDel="00B4144D" w:rsidRDefault="00953C0F" w:rsidP="00953C0F">
      <w:pPr>
        <w:rPr>
          <w:ins w:id="28" w:author="Occello, D." w:date="2017-01-23T15:21:00Z"/>
          <w:del w:id="29" w:author="Bhadgaonkar, S.S." w:date="2017-01-24T10:49:00Z"/>
        </w:rPr>
      </w:pPr>
      <w:commentRangeStart w:id="30"/>
      <w:del w:id="31" w:author="Bhadgaonkar, S.S." w:date="2017-01-24T10:49:00Z">
        <w:r w:rsidDel="00B4144D">
          <w:delText xml:space="preserve">The overall functional requirements can be seen as a further exploration of customer and application view. </w:delText>
        </w:r>
        <w:commentRangeEnd w:id="30"/>
        <w:r w:rsidR="002B381C" w:rsidDel="00B4144D">
          <w:rPr>
            <w:rStyle w:val="CommentReference"/>
          </w:rPr>
          <w:commentReference w:id="30"/>
        </w:r>
      </w:del>
    </w:p>
    <w:p w14:paraId="47B22750" w14:textId="3F0BEC90" w:rsidR="00953C0F" w:rsidDel="00B4144D" w:rsidRDefault="00953C0F" w:rsidP="00953C0F">
      <w:pPr>
        <w:rPr>
          <w:ins w:id="32" w:author="Occello, D." w:date="2017-01-23T14:35:00Z"/>
          <w:del w:id="33" w:author="Bhadgaonkar, S.S." w:date="2017-01-24T10:49:00Z"/>
        </w:rPr>
      </w:pPr>
      <w:commentRangeStart w:id="34"/>
      <w:commentRangeStart w:id="35"/>
      <w:commentRangeStart w:id="36"/>
      <w:del w:id="37" w:author="Bhadgaonkar, S.S." w:date="2017-01-24T10:49:00Z">
        <w:r w:rsidDel="00B4144D">
          <w:delText xml:space="preserve">As can be seen in below figure, key drivers are found from the customer and application view. </w:delText>
        </w:r>
        <w:commentRangeEnd w:id="34"/>
        <w:r w:rsidR="001F4BFE" w:rsidDel="00B4144D">
          <w:rPr>
            <w:rStyle w:val="CommentReference"/>
          </w:rPr>
          <w:commentReference w:id="34"/>
        </w:r>
        <w:commentRangeEnd w:id="35"/>
        <w:r w:rsidR="002B381C" w:rsidDel="00B4144D">
          <w:rPr>
            <w:rStyle w:val="CommentReference"/>
          </w:rPr>
          <w:commentReference w:id="35"/>
        </w:r>
        <w:commentRangeEnd w:id="36"/>
        <w:r w:rsidR="00B4144D" w:rsidDel="00B4144D">
          <w:rPr>
            <w:rStyle w:val="CommentReference"/>
          </w:rPr>
          <w:commentReference w:id="36"/>
        </w:r>
      </w:del>
    </w:p>
    <w:p w14:paraId="5C61FDA3" w14:textId="58D4896D" w:rsidR="00D4317F" w:rsidRDefault="00BF1080" w:rsidP="00D4317F">
      <w:ins w:id="38" w:author="Occello, D." w:date="2017-01-23T15:21:00Z">
        <w:del w:id="39" w:author="Bhadgaonkar, S.S." w:date="2017-01-24T10:49:00Z">
          <w:r w:rsidDel="00B4144D">
            <w:delText xml:space="preserve">Suggested: </w:delText>
          </w:r>
        </w:del>
      </w:ins>
      <w:ins w:id="40" w:author="Occello, D." w:date="2017-01-23T15:22:00Z">
        <w:r>
          <w:t xml:space="preserve">Each customer objective was broken down in a multitude of </w:t>
        </w:r>
      </w:ins>
      <w:ins w:id="41" w:author="Occello, D." w:date="2017-01-23T15:23:00Z">
        <w:r>
          <w:t>desired character</w:t>
        </w:r>
        <w:r w:rsidR="001F4BFE">
          <w:t>istics of the system in the previous phases</w:t>
        </w:r>
      </w:ins>
      <w:ins w:id="42" w:author="Bhadgaonkar, S.S." w:date="2017-01-24T10:51:00Z">
        <w:r w:rsidR="00E26F94">
          <w:t xml:space="preserve"> as can be seen in Figure ??</w:t>
        </w:r>
      </w:ins>
      <w:ins w:id="43" w:author="Occello, D." w:date="2017-01-23T15:23:00Z">
        <w:r w:rsidR="001F4BFE">
          <w:t xml:space="preserve">. </w:t>
        </w:r>
      </w:ins>
      <w:ins w:id="44" w:author="Occello, D." w:date="2017-01-23T15:24:00Z">
        <w:r w:rsidR="001F4BFE">
          <w:t xml:space="preserve">The following requirements are </w:t>
        </w:r>
      </w:ins>
      <w:ins w:id="45" w:author="Occello, D." w:date="2017-01-23T15:25:00Z">
        <w:r w:rsidR="001F4BFE">
          <w:t>written in the effort of fulfilling these characteristics.</w:t>
        </w:r>
      </w:ins>
    </w:p>
    <w:p w14:paraId="38B0097C" w14:textId="5468B6BB" w:rsidR="009D73AB" w:rsidRDefault="009D73AB" w:rsidP="00BF1080">
      <w:pPr>
        <w:jc w:val="center"/>
      </w:pPr>
      <w:commentRangeStart w:id="46"/>
      <w:r>
        <w:rPr>
          <w:noProof/>
        </w:rPr>
        <w:lastRenderedPageBreak/>
        <w:drawing>
          <wp:inline distT="0" distB="0" distL="0" distR="0" wp14:anchorId="50371839" wp14:editId="6CA918F2">
            <wp:extent cx="4290060" cy="24612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3415" cy="2463210"/>
                    </a:xfrm>
                    <a:prstGeom prst="rect">
                      <a:avLst/>
                    </a:prstGeom>
                  </pic:spPr>
                </pic:pic>
              </a:graphicData>
            </a:graphic>
          </wp:inline>
        </w:drawing>
      </w:r>
      <w:commentRangeEnd w:id="46"/>
      <w:r w:rsidR="00E26F94">
        <w:rPr>
          <w:rStyle w:val="CommentReference"/>
        </w:rPr>
        <w:commentReference w:id="46"/>
      </w:r>
    </w:p>
    <w:p w14:paraId="664AF790" w14:textId="77777777" w:rsidR="001F4BFE" w:rsidRDefault="00D4317F" w:rsidP="00D4317F">
      <w:pPr>
        <w:rPr>
          <w:ins w:id="47" w:author="Occello, D." w:date="2017-01-23T15:26:00Z"/>
        </w:rPr>
      </w:pPr>
      <w:bookmarkStart w:id="48" w:name="_GoBack"/>
      <w:bookmarkEnd w:id="48"/>
      <w:del w:id="49" w:author="Occello, D." w:date="2017-01-23T15:26:00Z">
        <w:r w:rsidDel="001F4BFE">
          <w:delText xml:space="preserve">Below </w:delText>
        </w:r>
        <w:r w:rsidR="00A56AC0" w:rsidDel="001F4BFE">
          <w:delText>functional</w:delText>
        </w:r>
        <w:r w:rsidDel="001F4BFE">
          <w:delText xml:space="preserve"> </w:delText>
        </w:r>
        <w:r w:rsidR="00A56AC0" w:rsidDel="001F4BFE">
          <w:delText>requirements</w:delText>
        </w:r>
        <w:r w:rsidDel="001F4BFE">
          <w:delText xml:space="preserve"> </w:delText>
        </w:r>
        <w:r w:rsidR="00A56AC0" w:rsidDel="001F4BFE">
          <w:delText>are generated.</w:delText>
        </w:r>
        <w:r w:rsidR="001A0067" w:rsidDel="001F4BFE">
          <w:delText xml:space="preserve"> </w:delText>
        </w:r>
      </w:del>
    </w:p>
    <w:p w14:paraId="43DFF26D" w14:textId="6BB82B5F" w:rsidR="00D4317F" w:rsidRDefault="001A0067" w:rsidP="00D4317F">
      <w:r>
        <w:t xml:space="preserve">Subscript </w:t>
      </w:r>
      <w:r w:rsidRPr="001A0067">
        <w:rPr>
          <w:b/>
        </w:rPr>
        <w:t>F</w:t>
      </w:r>
      <w:r>
        <w:t xml:space="preserve"> and </w:t>
      </w:r>
      <w:r w:rsidRPr="001A0067">
        <w:rPr>
          <w:b/>
        </w:rPr>
        <w:t>NF</w:t>
      </w:r>
      <w:r>
        <w:t xml:space="preserve"> in each requirement are read as functional and nonfunctional requirements</w:t>
      </w:r>
      <w:ins w:id="50" w:author="Bhadgaonkar, S.S." w:date="2017-01-24T10:53:00Z">
        <w:r w:rsidR="00993E33">
          <w:t xml:space="preserve"> respecively</w:t>
        </w:r>
      </w:ins>
      <w:r>
        <w:t>.</w:t>
      </w:r>
    </w:p>
    <w:p w14:paraId="0A79694A" w14:textId="2570C4E6" w:rsidR="00A56AC0" w:rsidRPr="00252001" w:rsidRDefault="00A56AC0" w:rsidP="00874C8C">
      <w:pPr>
        <w:pStyle w:val="ListParagraph"/>
        <w:numPr>
          <w:ilvl w:val="0"/>
          <w:numId w:val="25"/>
        </w:numPr>
        <w:rPr>
          <w:b/>
          <w:highlight w:val="cyan"/>
        </w:rPr>
      </w:pPr>
      <w:commentRangeStart w:id="51"/>
      <w:commentRangeStart w:id="52"/>
      <w:r w:rsidRPr="00252001">
        <w:rPr>
          <w:b/>
          <w:highlight w:val="cyan"/>
        </w:rPr>
        <w:t>Safe</w:t>
      </w:r>
      <w:r w:rsidR="00A7141F" w:rsidRPr="00252001">
        <w:rPr>
          <w:b/>
          <w:highlight w:val="cyan"/>
        </w:rPr>
        <w:t>ty</w:t>
      </w:r>
      <w:commentRangeEnd w:id="51"/>
      <w:r w:rsidR="009A3698">
        <w:rPr>
          <w:rStyle w:val="CommentReference"/>
        </w:rPr>
        <w:commentReference w:id="51"/>
      </w:r>
      <w:commentRangeEnd w:id="52"/>
      <w:r w:rsidR="00D71309">
        <w:rPr>
          <w:rStyle w:val="CommentReference"/>
        </w:rPr>
        <w:commentReference w:id="52"/>
      </w:r>
    </w:p>
    <w:p w14:paraId="718303D3" w14:textId="1148AFBB" w:rsidR="00874C8C" w:rsidRDefault="002A73E1" w:rsidP="00AA3A4F">
      <w:pPr>
        <w:pStyle w:val="ListParagraph"/>
        <w:numPr>
          <w:ilvl w:val="0"/>
          <w:numId w:val="28"/>
        </w:numPr>
        <w:rPr>
          <w:ins w:id="53" w:author="Bhadgaonkar, S.S." w:date="2017-01-24T11:00:00Z"/>
        </w:rPr>
      </w:pPr>
      <w:r w:rsidRPr="00E1262F">
        <w:rPr>
          <w:b/>
        </w:rPr>
        <w:t>F:</w:t>
      </w:r>
      <w:r>
        <w:t xml:space="preserve"> ALC shall be default enabled</w:t>
      </w:r>
      <w:r w:rsidR="00364DE8">
        <w:t xml:space="preserve"> (ON)</w:t>
      </w:r>
      <w:r>
        <w:t xml:space="preserve"> at every key cycle once Engine is on.</w:t>
      </w:r>
    </w:p>
    <w:p w14:paraId="3EF74BAE" w14:textId="6F702148" w:rsidR="00AF7E9E" w:rsidDel="00AF7E9E" w:rsidRDefault="00AF7E9E">
      <w:pPr>
        <w:pStyle w:val="ListParagraph"/>
        <w:ind w:left="1440"/>
        <w:rPr>
          <w:del w:id="54" w:author="Bhadgaonkar, S.S." w:date="2017-01-24T11:02:00Z"/>
        </w:rPr>
        <w:pPrChange w:id="55" w:author="Bhadgaonkar, S.S." w:date="2017-01-24T11:01:00Z">
          <w:pPr>
            <w:pStyle w:val="ListParagraph"/>
            <w:numPr>
              <w:numId w:val="28"/>
            </w:numPr>
            <w:ind w:left="1440" w:hanging="360"/>
          </w:pPr>
        </w:pPrChange>
      </w:pPr>
    </w:p>
    <w:p w14:paraId="1810F904" w14:textId="4496A0D9" w:rsidR="004832FE" w:rsidRDefault="00DF0D14" w:rsidP="004832FE">
      <w:pPr>
        <w:pStyle w:val="ListParagraph"/>
        <w:numPr>
          <w:ilvl w:val="0"/>
          <w:numId w:val="28"/>
        </w:numPr>
        <w:rPr>
          <w:ins w:id="56" w:author="Bhadgaonkar, S.S." w:date="2017-01-25T14:15:00Z"/>
        </w:rPr>
      </w:pPr>
      <w:r w:rsidRPr="00E1262F">
        <w:rPr>
          <w:b/>
        </w:rPr>
        <w:t>F:</w:t>
      </w:r>
      <w:ins w:id="57" w:author="Bhadgaonkar, S.S." w:date="2017-01-25T14:13:00Z">
        <w:r w:rsidR="008078EB">
          <w:rPr>
            <w:b/>
          </w:rPr>
          <w:t xml:space="preserve"> </w:t>
        </w:r>
        <w:r w:rsidR="004832FE">
          <w:t xml:space="preserve">LCA shall act to keep the vehicle at the center of the lane within a tolerance of </w:t>
        </w:r>
        <w:commentRangeStart w:id="58"/>
        <w:r w:rsidR="004832FE">
          <w:t xml:space="preserve">0.15 </w:t>
        </w:r>
        <w:commentRangeEnd w:id="58"/>
        <w:r w:rsidR="004832FE">
          <w:rPr>
            <w:rStyle w:val="CommentReference"/>
          </w:rPr>
          <w:commentReference w:id="58"/>
        </w:r>
      </w:ins>
      <w:ins w:id="59" w:author="Bhadgaonkar, S.S." w:date="2017-01-25T14:14:00Z">
        <w:r w:rsidR="004832FE">
          <w:t>meters.</w:t>
        </w:r>
      </w:ins>
    </w:p>
    <w:p w14:paraId="2DD4AB92" w14:textId="2AC744B1" w:rsidR="008078EB" w:rsidRDefault="004832FE" w:rsidP="00C1178E">
      <w:pPr>
        <w:pStyle w:val="ListParagraph"/>
        <w:ind w:left="1440"/>
        <w:rPr>
          <w:ins w:id="60" w:author="Bhadgaonkar, S.S." w:date="2017-01-25T14:30:00Z"/>
        </w:rPr>
        <w:pPrChange w:id="61" w:author="Bhadgaonkar, S.S." w:date="2017-01-25T14:27:00Z">
          <w:pPr>
            <w:pStyle w:val="ListParagraph"/>
            <w:ind w:left="1440"/>
          </w:pPr>
        </w:pPrChange>
      </w:pPr>
      <w:ins w:id="62" w:author="Bhadgaonkar, S.S." w:date="2017-01-25T14:15:00Z">
        <w:r>
          <w:t>Additionally</w:t>
        </w:r>
      </w:ins>
      <w:ins w:id="63" w:author="Bhadgaonkar, S.S." w:date="2017-01-25T14:29:00Z">
        <w:r w:rsidR="008078EB">
          <w:t>,</w:t>
        </w:r>
      </w:ins>
      <w:ins w:id="64" w:author="Bhadgaonkar, S.S." w:date="2017-01-25T14:15:00Z">
        <w:r>
          <w:t xml:space="preserve"> ALC</w:t>
        </w:r>
      </w:ins>
      <w:ins w:id="65" w:author="Bhadgaonkar, S.S." w:date="2017-01-25T14:16:00Z">
        <w:r>
          <w:t xml:space="preserve"> shall trigger </w:t>
        </w:r>
      </w:ins>
      <w:ins w:id="66" w:author="Bhadgaonkar, S.S." w:date="2017-01-25T14:29:00Z">
        <w:r w:rsidR="008078EB">
          <w:t xml:space="preserve">a </w:t>
        </w:r>
      </w:ins>
      <w:ins w:id="67" w:author="Bhadgaonkar, S.S." w:date="2017-01-25T14:16:00Z">
        <w:r>
          <w:t xml:space="preserve">warning at latest </w:t>
        </w:r>
        <w:r>
          <w:t xml:space="preserve">when </w:t>
        </w:r>
        <w:r>
          <w:t xml:space="preserve">unintentional lane change </w:t>
        </w:r>
      </w:ins>
      <w:ins w:id="68" w:author="Bhadgaonkar, S.S." w:date="2017-01-25T14:25:00Z">
        <w:r w:rsidR="00C1178E">
          <w:t xml:space="preserve">is </w:t>
        </w:r>
      </w:ins>
      <w:ins w:id="69" w:author="Bhadgaonkar, S.S." w:date="2017-01-25T14:16:00Z">
        <w:r>
          <w:t>detected</w:t>
        </w:r>
      </w:ins>
      <w:ins w:id="70" w:author="Bhadgaonkar, S.S." w:date="2017-01-25T14:30:00Z">
        <w:r w:rsidR="008078EB">
          <w:t>.</w:t>
        </w:r>
      </w:ins>
      <w:ins w:id="71" w:author="Bhadgaonkar, S.S." w:date="2017-01-25T14:32:00Z">
        <w:r w:rsidR="008078EB">
          <w:t xml:space="preserve"> (NEW REQ)</w:t>
        </w:r>
      </w:ins>
    </w:p>
    <w:p w14:paraId="2D2951E2" w14:textId="77777777" w:rsidR="008078EB" w:rsidRDefault="008078EB" w:rsidP="00C1178E">
      <w:pPr>
        <w:pStyle w:val="ListParagraph"/>
        <w:ind w:left="1440"/>
        <w:rPr>
          <w:ins w:id="72" w:author="Bhadgaonkar, S.S." w:date="2017-01-25T14:30:00Z"/>
        </w:rPr>
        <w:pPrChange w:id="73" w:author="Bhadgaonkar, S.S." w:date="2017-01-25T14:27:00Z">
          <w:pPr>
            <w:pStyle w:val="ListParagraph"/>
            <w:ind w:left="1440"/>
          </w:pPr>
        </w:pPrChange>
      </w:pPr>
    </w:p>
    <w:p w14:paraId="054184B1" w14:textId="020A42FB" w:rsidR="00C1178E" w:rsidRPr="008078EB" w:rsidRDefault="008078EB" w:rsidP="00C1178E">
      <w:pPr>
        <w:pStyle w:val="ListParagraph"/>
        <w:ind w:left="1440"/>
        <w:rPr>
          <w:ins w:id="74" w:author="Bhadgaonkar, S.S." w:date="2017-01-25T14:27:00Z"/>
          <w:strike/>
          <w:rPrChange w:id="75" w:author="Bhadgaonkar, S.S." w:date="2017-01-25T14:32:00Z">
            <w:rPr>
              <w:ins w:id="76" w:author="Bhadgaonkar, S.S." w:date="2017-01-25T14:27:00Z"/>
            </w:rPr>
          </w:rPrChange>
        </w:rPr>
        <w:pPrChange w:id="77" w:author="Bhadgaonkar, S.S." w:date="2017-01-25T14:27:00Z">
          <w:pPr>
            <w:pStyle w:val="ListParagraph"/>
            <w:ind w:left="1440"/>
          </w:pPr>
        </w:pPrChange>
      </w:pPr>
      <w:ins w:id="78" w:author="Bhadgaonkar, S.S." w:date="2017-01-25T14:30:00Z">
        <w:r w:rsidRPr="008078EB">
          <w:rPr>
            <w:strike/>
            <w:rPrChange w:id="79" w:author="Bhadgaonkar, S.S." w:date="2017-01-25T14:32:00Z">
              <w:rPr/>
            </w:rPrChange>
          </w:rPr>
          <w:t>Unintentional lane change:</w:t>
        </w:r>
      </w:ins>
      <w:ins w:id="80" w:author="Bhadgaonkar, S.S." w:date="2017-01-25T14:16:00Z">
        <w:r w:rsidR="004832FE" w:rsidRPr="008078EB">
          <w:rPr>
            <w:strike/>
            <w:rPrChange w:id="81" w:author="Bhadgaonkar, S.S." w:date="2017-01-25T14:32:00Z">
              <w:rPr/>
            </w:rPrChange>
          </w:rPr>
          <w:t xml:space="preserve"> </w:t>
        </w:r>
      </w:ins>
    </w:p>
    <w:p w14:paraId="2B74BCEE" w14:textId="77777777" w:rsidR="00C1178E" w:rsidRPr="008078EB" w:rsidRDefault="00C1178E" w:rsidP="00C1178E">
      <w:pPr>
        <w:pStyle w:val="ListParagraph"/>
        <w:ind w:left="1440"/>
        <w:rPr>
          <w:ins w:id="82" w:author="Bhadgaonkar, S.S." w:date="2017-01-25T14:27:00Z"/>
          <w:strike/>
          <w:rPrChange w:id="83" w:author="Bhadgaonkar, S.S." w:date="2017-01-25T14:32:00Z">
            <w:rPr>
              <w:ins w:id="84" w:author="Bhadgaonkar, S.S." w:date="2017-01-25T14:27:00Z"/>
            </w:rPr>
          </w:rPrChange>
        </w:rPr>
        <w:pPrChange w:id="85" w:author="Bhadgaonkar, S.S." w:date="2017-01-25T14:27:00Z">
          <w:pPr>
            <w:pStyle w:val="ListParagraph"/>
            <w:ind w:left="1440"/>
          </w:pPr>
        </w:pPrChange>
      </w:pPr>
      <w:ins w:id="86" w:author="Bhadgaonkar, S.S." w:date="2017-01-25T14:27:00Z">
        <w:r w:rsidRPr="008078EB">
          <w:rPr>
            <w:strike/>
            <w:rPrChange w:id="87" w:author="Bhadgaonkar, S.S." w:date="2017-01-25T14:32:00Z">
              <w:rPr/>
            </w:rPrChange>
          </w:rPr>
          <w:t xml:space="preserve">1. </w:t>
        </w:r>
      </w:ins>
      <w:ins w:id="88" w:author="Bhadgaonkar, S.S." w:date="2017-01-25T14:16:00Z">
        <w:r w:rsidR="004832FE" w:rsidRPr="008078EB">
          <w:rPr>
            <w:strike/>
            <w:rPrChange w:id="89" w:author="Bhadgaonkar, S.S." w:date="2017-01-25T14:32:00Z">
              <w:rPr/>
            </w:rPrChange>
          </w:rPr>
          <w:t>outside of the tire closest to the outside of the lane markings crosses 0.3 m</w:t>
        </w:r>
      </w:ins>
      <w:ins w:id="90" w:author="Bhadgaonkar, S.S." w:date="2017-01-25T14:25:00Z">
        <w:r w:rsidRPr="008078EB">
          <w:rPr>
            <w:strike/>
            <w:rPrChange w:id="91" w:author="Bhadgaonkar, S.S." w:date="2017-01-25T14:32:00Z">
              <w:rPr/>
            </w:rPrChange>
          </w:rPr>
          <w:t xml:space="preserve"> </w:t>
        </w:r>
      </w:ins>
    </w:p>
    <w:p w14:paraId="7C334B27" w14:textId="5D1B1DD4" w:rsidR="004832FE" w:rsidRPr="008078EB" w:rsidRDefault="00C1178E" w:rsidP="00C1178E">
      <w:pPr>
        <w:pStyle w:val="ListParagraph"/>
        <w:ind w:left="1440"/>
        <w:rPr>
          <w:ins w:id="92" w:author="Bhadgaonkar, S.S." w:date="2017-01-25T14:27:00Z"/>
          <w:strike/>
          <w:rPrChange w:id="93" w:author="Bhadgaonkar, S.S." w:date="2017-01-25T14:32:00Z">
            <w:rPr>
              <w:ins w:id="94" w:author="Bhadgaonkar, S.S." w:date="2017-01-25T14:27:00Z"/>
            </w:rPr>
          </w:rPrChange>
        </w:rPr>
        <w:pPrChange w:id="95" w:author="Bhadgaonkar, S.S." w:date="2017-01-25T14:27:00Z">
          <w:pPr>
            <w:pStyle w:val="ListParagraph"/>
            <w:ind w:left="1440"/>
          </w:pPr>
        </w:pPrChange>
      </w:pPr>
      <w:ins w:id="96" w:author="Bhadgaonkar, S.S." w:date="2017-01-25T14:27:00Z">
        <w:r w:rsidRPr="008078EB">
          <w:rPr>
            <w:strike/>
            <w:rPrChange w:id="97" w:author="Bhadgaonkar, S.S." w:date="2017-01-25T14:32:00Z">
              <w:rPr/>
            </w:rPrChange>
          </w:rPr>
          <w:t xml:space="preserve">2. </w:t>
        </w:r>
      </w:ins>
      <w:ins w:id="98" w:author="Bhadgaonkar, S.S." w:date="2017-01-25T14:25:00Z">
        <w:r w:rsidRPr="008078EB">
          <w:rPr>
            <w:strike/>
            <w:rPrChange w:id="99" w:author="Bhadgaonkar, S.S." w:date="2017-01-25T14:32:00Z">
              <w:rPr/>
            </w:rPrChange>
          </w:rPr>
          <w:t>no turn signal available</w:t>
        </w:r>
      </w:ins>
      <w:ins w:id="100" w:author="Bhadgaonkar, S.S." w:date="2017-01-25T14:17:00Z">
        <w:r w:rsidR="008078EB" w:rsidRPr="008078EB">
          <w:rPr>
            <w:strike/>
            <w:rPrChange w:id="101" w:author="Bhadgaonkar, S.S." w:date="2017-01-25T14:32:00Z">
              <w:rPr/>
            </w:rPrChange>
          </w:rPr>
          <w:t>.</w:t>
        </w:r>
      </w:ins>
    </w:p>
    <w:p w14:paraId="71D1937F" w14:textId="3D4C292E" w:rsidR="00C1178E" w:rsidRPr="008078EB" w:rsidRDefault="00C1178E" w:rsidP="00C1178E">
      <w:pPr>
        <w:pStyle w:val="ListParagraph"/>
        <w:ind w:left="1440"/>
        <w:rPr>
          <w:ins w:id="102" w:author="Bhadgaonkar, S.S." w:date="2017-01-25T14:29:00Z"/>
          <w:strike/>
          <w:rPrChange w:id="103" w:author="Bhadgaonkar, S.S." w:date="2017-01-25T14:32:00Z">
            <w:rPr>
              <w:ins w:id="104" w:author="Bhadgaonkar, S.S." w:date="2017-01-25T14:29:00Z"/>
            </w:rPr>
          </w:rPrChange>
        </w:rPr>
        <w:pPrChange w:id="105" w:author="Bhadgaonkar, S.S." w:date="2017-01-25T14:27:00Z">
          <w:pPr>
            <w:pStyle w:val="ListParagraph"/>
            <w:ind w:left="1440"/>
          </w:pPr>
        </w:pPrChange>
      </w:pPr>
      <w:ins w:id="106" w:author="Bhadgaonkar, S.S." w:date="2017-01-25T14:27:00Z">
        <w:r w:rsidRPr="008078EB">
          <w:rPr>
            <w:strike/>
            <w:rPrChange w:id="107" w:author="Bhadgaonkar, S.S." w:date="2017-01-25T14:32:00Z">
              <w:rPr/>
            </w:rPrChange>
          </w:rPr>
          <w:t>3. The d</w:t>
        </w:r>
      </w:ins>
    </w:p>
    <w:p w14:paraId="5F00F48A" w14:textId="78AD489A" w:rsidR="004832FE" w:rsidRPr="00716B66" w:rsidRDefault="00DF0D14">
      <w:pPr>
        <w:pStyle w:val="ListParagraph"/>
        <w:ind w:left="1440"/>
        <w:rPr>
          <w:color w:val="FF0000"/>
          <w:rPrChange w:id="108" w:author="Bhadgaonkar, S.S." w:date="2017-01-24T11:12:00Z">
            <w:rPr/>
          </w:rPrChange>
        </w:rPr>
        <w:pPrChange w:id="109" w:author="Bhadgaonkar, S.S." w:date="2017-01-24T11:02:00Z">
          <w:pPr>
            <w:pStyle w:val="ListParagraph"/>
            <w:numPr>
              <w:numId w:val="28"/>
            </w:numPr>
            <w:ind w:left="1440" w:hanging="360"/>
          </w:pPr>
        </w:pPrChange>
      </w:pPr>
      <w:del w:id="110" w:author="Bhadgaonkar, S.S." w:date="2017-01-25T14:13:00Z">
        <w:r w:rsidDel="004832FE">
          <w:delText xml:space="preserve"> </w:delText>
        </w:r>
      </w:del>
      <w:del w:id="111" w:author="Bhadgaonkar, S.S." w:date="2017-01-25T14:32:00Z">
        <w:r w:rsidDel="008078EB">
          <w:delText>ALC shall detect</w:delText>
        </w:r>
      </w:del>
      <w:del w:id="112" w:author="Bhadgaonkar, S.S." w:date="2017-01-24T11:00:00Z">
        <w:r w:rsidDel="00AF7E9E">
          <w:delText xml:space="preserve"> </w:delText>
        </w:r>
      </w:del>
      <w:commentRangeStart w:id="113"/>
      <w:del w:id="114" w:author="Bhadgaonkar, S.S." w:date="2017-01-25T14:32:00Z">
        <w:r w:rsidDel="008078EB">
          <w:delText>unintentional</w:delText>
        </w:r>
        <w:commentRangeEnd w:id="113"/>
        <w:r w:rsidR="00A91135" w:rsidDel="008078EB">
          <w:rPr>
            <w:rStyle w:val="CommentReference"/>
          </w:rPr>
          <w:commentReference w:id="113"/>
        </w:r>
        <w:r w:rsidDel="008078EB">
          <w:delText xml:space="preserve"> lane change at latest, </w:delText>
        </w:r>
      </w:del>
      <w:del w:id="115" w:author="Bhadgaonkar, S.S." w:date="2017-01-25T14:16:00Z">
        <w:r w:rsidDel="004832FE">
          <w:delText>when outside of the tire closest to the outside of the lane markings crosses 0.3 m.</w:delText>
        </w:r>
      </w:del>
    </w:p>
    <w:p w14:paraId="37A71F04" w14:textId="0653D61C" w:rsidR="00B42CB0" w:rsidRDefault="00263E80" w:rsidP="00CB6F1E">
      <w:pPr>
        <w:pStyle w:val="ListParagraph"/>
        <w:numPr>
          <w:ilvl w:val="0"/>
          <w:numId w:val="28"/>
        </w:numPr>
      </w:pPr>
      <w:r w:rsidRPr="009E6B70">
        <w:rPr>
          <w:b/>
        </w:rPr>
        <w:t>F:</w:t>
      </w:r>
      <w:r>
        <w:t xml:space="preserve"> </w:t>
      </w:r>
      <w:r w:rsidR="009E6B70">
        <w:t xml:space="preserve"> The driver shall be able </w:t>
      </w:r>
      <w:ins w:id="116" w:author="Bhadgaonkar, S.S." w:date="2017-01-24T11:05:00Z">
        <w:r w:rsidR="00461E85">
          <w:t xml:space="preserve">to </w:t>
        </w:r>
      </w:ins>
      <w:r w:rsidR="00D129B2">
        <w:t>overrule the system at any point of time</w:t>
      </w:r>
      <w:r w:rsidR="00B42CB0">
        <w:t>.</w:t>
      </w:r>
    </w:p>
    <w:p w14:paraId="42B2400E" w14:textId="563F1DC1" w:rsidR="004832FE" w:rsidRDefault="00263E80" w:rsidP="004832FE">
      <w:pPr>
        <w:pStyle w:val="ListParagraph"/>
        <w:ind w:left="1440"/>
        <w:pPrChange w:id="117" w:author="Bhadgaonkar, S.S." w:date="2017-01-25T14:12:00Z">
          <w:pPr>
            <w:pStyle w:val="ListParagraph"/>
            <w:numPr>
              <w:numId w:val="28"/>
            </w:numPr>
            <w:ind w:left="1440" w:hanging="360"/>
          </w:pPr>
        </w:pPrChange>
      </w:pPr>
      <w:del w:id="118" w:author="Bhadgaonkar, S.S." w:date="2017-01-25T14:13:00Z">
        <w:r w:rsidRPr="00317AA6" w:rsidDel="004832FE">
          <w:rPr>
            <w:b/>
          </w:rPr>
          <w:delText>F:</w:delText>
        </w:r>
        <w:r w:rsidDel="004832FE">
          <w:delText xml:space="preserve"> </w:delText>
        </w:r>
        <w:r w:rsidR="00381B66" w:rsidDel="004832FE">
          <w:delText xml:space="preserve">LCA shall act to keep the vehicle at the center of the lane within a tolerance of </w:delText>
        </w:r>
        <w:commentRangeStart w:id="119"/>
        <w:r w:rsidR="00381B66" w:rsidDel="004832FE">
          <w:delText>0.15 m.</w:delText>
        </w:r>
        <w:commentRangeEnd w:id="119"/>
        <w:r w:rsidR="002B381C" w:rsidDel="004832FE">
          <w:rPr>
            <w:rStyle w:val="CommentReference"/>
          </w:rPr>
          <w:commentReference w:id="119"/>
        </w:r>
      </w:del>
    </w:p>
    <w:p w14:paraId="1E1D018B" w14:textId="3D62DC1E" w:rsidR="00B662E8" w:rsidRDefault="00770A69" w:rsidP="00B662E8">
      <w:pPr>
        <w:pStyle w:val="ListParagraph"/>
        <w:numPr>
          <w:ilvl w:val="0"/>
          <w:numId w:val="28"/>
        </w:numPr>
      </w:pPr>
      <w:r w:rsidRPr="00317AA6">
        <w:rPr>
          <w:b/>
        </w:rPr>
        <w:t>F:</w:t>
      </w:r>
      <w:r>
        <w:t xml:space="preserve"> </w:t>
      </w:r>
      <w:r w:rsidR="00B662E8">
        <w:t xml:space="preserve">LCA: LCA shall be deactivated </w:t>
      </w:r>
      <w:commentRangeStart w:id="120"/>
      <w:r w:rsidR="00317AA6">
        <w:rPr>
          <w:color w:val="FF0000"/>
        </w:rPr>
        <w:t>in less than 0.5</w:t>
      </w:r>
      <w:r w:rsidR="00B662E8" w:rsidRPr="00B662E8">
        <w:rPr>
          <w:color w:val="FF0000"/>
        </w:rPr>
        <w:t xml:space="preserve"> second</w:t>
      </w:r>
      <w:commentRangeEnd w:id="120"/>
      <w:r w:rsidR="002B381C">
        <w:rPr>
          <w:rStyle w:val="CommentReference"/>
        </w:rPr>
        <w:commentReference w:id="120"/>
      </w:r>
      <w:ins w:id="121" w:author="Bhadgaonkar, S.S." w:date="2017-01-25T14:37:00Z">
        <w:r w:rsidR="008078EB">
          <w:rPr>
            <w:color w:val="FF0000"/>
          </w:rPr>
          <w:t xml:space="preserve"> (AVG REng time)</w:t>
        </w:r>
      </w:ins>
      <w:r w:rsidR="00B662E8" w:rsidRPr="00B662E8">
        <w:rPr>
          <w:color w:val="FF0000"/>
        </w:rPr>
        <w:t xml:space="preserve"> </w:t>
      </w:r>
      <w:r w:rsidR="00B662E8">
        <w:t>when :</w:t>
      </w:r>
    </w:p>
    <w:p w14:paraId="59D0EC17" w14:textId="2E5FD004" w:rsidR="00B662E8" w:rsidRDefault="00B662E8" w:rsidP="000B502B">
      <w:pPr>
        <w:pStyle w:val="ListParagraph"/>
        <w:numPr>
          <w:ilvl w:val="1"/>
          <w:numId w:val="42"/>
        </w:numPr>
      </w:pPr>
      <w:r>
        <w:t xml:space="preserve">Manually </w:t>
      </w:r>
      <w:r w:rsidR="00A42094">
        <w:t>disabled(off)</w:t>
      </w:r>
      <w:r>
        <w:t xml:space="preserve"> by the user</w:t>
      </w:r>
    </w:p>
    <w:p w14:paraId="32CC74FE" w14:textId="3F15E071" w:rsidR="00B662E8" w:rsidRDefault="00B662E8" w:rsidP="000B502B">
      <w:pPr>
        <w:pStyle w:val="ListParagraph"/>
        <w:numPr>
          <w:ilvl w:val="1"/>
          <w:numId w:val="42"/>
        </w:numPr>
      </w:pPr>
      <w:r>
        <w:t xml:space="preserve">LCA is active </w:t>
      </w:r>
      <w:commentRangeStart w:id="122"/>
      <w:del w:id="123" w:author="Bhadgaonkar, S.S." w:date="2017-01-25T14:38:00Z">
        <w:r w:rsidDel="002139B0">
          <w:delText>currently</w:delText>
        </w:r>
        <w:commentRangeEnd w:id="122"/>
        <w:r w:rsidR="002B381C" w:rsidDel="002139B0">
          <w:rPr>
            <w:rStyle w:val="CommentReference"/>
          </w:rPr>
          <w:commentReference w:id="122"/>
        </w:r>
        <w:r w:rsidDel="002139B0">
          <w:delText xml:space="preserve"> </w:delText>
        </w:r>
      </w:del>
      <w:r>
        <w:t xml:space="preserve">and driver </w:t>
      </w:r>
      <w:commentRangeStart w:id="124"/>
      <w:commentRangeStart w:id="125"/>
      <w:del w:id="126" w:author="Bhadgaonkar, S.S." w:date="2017-01-25T14:38:00Z">
        <w:r w:rsidDel="002139B0">
          <w:delText>does the c</w:delText>
        </w:r>
      </w:del>
      <w:ins w:id="127" w:author="Bhadgaonkar, S.S." w:date="2017-01-25T14:38:00Z">
        <w:r w:rsidR="002139B0">
          <w:t>c</w:t>
        </w:r>
      </w:ins>
      <w:r>
        <w:t>ounter steer</w:t>
      </w:r>
      <w:ins w:id="128" w:author="Bhadgaonkar, S.S." w:date="2017-01-25T14:39:00Z">
        <w:r w:rsidR="002139B0">
          <w:t>s</w:t>
        </w:r>
      </w:ins>
      <w:del w:id="129" w:author="Bhadgaonkar, S.S." w:date="2017-01-25T14:39:00Z">
        <w:r w:rsidDel="002139B0">
          <w:delText>ing</w:delText>
        </w:r>
      </w:del>
      <w:r>
        <w:t xml:space="preserve"> </w:t>
      </w:r>
      <w:commentRangeEnd w:id="124"/>
      <w:r w:rsidR="002B381C">
        <w:rPr>
          <w:rStyle w:val="CommentReference"/>
        </w:rPr>
        <w:commentReference w:id="124"/>
      </w:r>
      <w:commentRangeEnd w:id="125"/>
      <w:r w:rsidR="002139B0">
        <w:rPr>
          <w:rStyle w:val="CommentReference"/>
        </w:rPr>
        <w:commentReference w:id="125"/>
      </w:r>
      <w:r>
        <w:t>(opposite to</w:t>
      </w:r>
      <w:r w:rsidR="00362809">
        <w:t xml:space="preserve"> </w:t>
      </w:r>
      <w:r w:rsidR="00317AA6">
        <w:t>assist torque),</w:t>
      </w:r>
      <w:r>
        <w:t xml:space="preserve"> </w:t>
      </w:r>
      <w:r w:rsidR="00317AA6">
        <w:t xml:space="preserve">with a torque value of more than </w:t>
      </w:r>
      <w:r>
        <w:t>0.3 Nm.</w:t>
      </w:r>
    </w:p>
    <w:p w14:paraId="694F5909" w14:textId="75007C90" w:rsidR="00B662E8" w:rsidRDefault="00B662E8" w:rsidP="000B502B">
      <w:pPr>
        <w:pStyle w:val="ListParagraph"/>
        <w:numPr>
          <w:ilvl w:val="1"/>
          <w:numId w:val="42"/>
        </w:numPr>
      </w:pPr>
      <w:r>
        <w:t xml:space="preserve">LCA is active and </w:t>
      </w:r>
      <w:commentRangeStart w:id="130"/>
      <w:commentRangeStart w:id="131"/>
      <w:r>
        <w:t xml:space="preserve">driver doesn’t intervene </w:t>
      </w:r>
      <w:commentRangeEnd w:id="130"/>
      <w:r w:rsidR="00DE6E5F">
        <w:rPr>
          <w:rStyle w:val="CommentReference"/>
        </w:rPr>
        <w:commentReference w:id="130"/>
      </w:r>
      <w:commentRangeEnd w:id="131"/>
      <w:r w:rsidR="009930A1">
        <w:rPr>
          <w:rStyle w:val="CommentReference"/>
        </w:rPr>
        <w:commentReference w:id="131"/>
      </w:r>
      <w:r>
        <w:t>to the steering wheel within 5</w:t>
      </w:r>
      <w:r w:rsidR="00362809">
        <w:t xml:space="preserve"> </w:t>
      </w:r>
      <w:r>
        <w:t>seconds.</w:t>
      </w:r>
    </w:p>
    <w:p w14:paraId="24179FA3" w14:textId="078AF18E" w:rsidR="00B662E8" w:rsidRDefault="0034013A" w:rsidP="000B502B">
      <w:pPr>
        <w:pStyle w:val="ListParagraph"/>
        <w:numPr>
          <w:ilvl w:val="1"/>
          <w:numId w:val="42"/>
        </w:numPr>
      </w:pPr>
      <w:r>
        <w:t>Driver activates the Turn signal.</w:t>
      </w:r>
    </w:p>
    <w:p w14:paraId="673F3BDD" w14:textId="4550291D" w:rsidR="00362809" w:rsidRDefault="00362809" w:rsidP="000B502B">
      <w:pPr>
        <w:pStyle w:val="ListParagraph"/>
        <w:numPr>
          <w:ilvl w:val="1"/>
          <w:numId w:val="42"/>
        </w:numPr>
      </w:pPr>
      <w:commentRangeStart w:id="132"/>
      <w:r w:rsidRPr="002C2FC7">
        <w:t>Driver brakes</w:t>
      </w:r>
      <w:ins w:id="133" w:author="Bhadgaonkar, S.S." w:date="2017-01-25T14:44:00Z">
        <w:r w:rsidR="002139B0">
          <w:t xml:space="preserve"> (more than 50%)</w:t>
        </w:r>
      </w:ins>
      <w:r>
        <w:t>.</w:t>
      </w:r>
      <w:commentRangeEnd w:id="132"/>
      <w:r w:rsidR="002B381C">
        <w:rPr>
          <w:rStyle w:val="CommentReference"/>
        </w:rPr>
        <w:commentReference w:id="132"/>
      </w:r>
    </w:p>
    <w:p w14:paraId="0AC55B56" w14:textId="451198F8" w:rsidR="009930A1" w:rsidRDefault="00B662E8" w:rsidP="009930A1">
      <w:pPr>
        <w:pStyle w:val="ListParagraph"/>
        <w:numPr>
          <w:ilvl w:val="1"/>
          <w:numId w:val="42"/>
        </w:numPr>
      </w:pPr>
      <w:r>
        <w:t>Engine is off</w:t>
      </w:r>
    </w:p>
    <w:p w14:paraId="62B76E0D" w14:textId="057B92FE" w:rsidR="00D00F6B" w:rsidRDefault="00D00F6B" w:rsidP="00D00F6B">
      <w:pPr>
        <w:pStyle w:val="ListParagraph"/>
        <w:numPr>
          <w:ilvl w:val="0"/>
          <w:numId w:val="28"/>
        </w:numPr>
        <w:autoSpaceDE w:val="0"/>
        <w:autoSpaceDN w:val="0"/>
        <w:adjustRightInd w:val="0"/>
        <w:spacing w:after="0" w:line="240" w:lineRule="auto"/>
      </w:pPr>
      <w:commentRangeStart w:id="134"/>
      <w:r w:rsidRPr="00A16CDB">
        <w:rPr>
          <w:b/>
        </w:rPr>
        <w:t>F:</w:t>
      </w:r>
      <w:r>
        <w:t xml:space="preserve"> </w:t>
      </w:r>
      <w:commentRangeStart w:id="135"/>
      <w:commentRangeStart w:id="136"/>
      <w:r>
        <w:t xml:space="preserve">ALC shall warn the driver when driver doesn’t intervene inside 5 seconds when ALC is actively steering the vehicle to the center. </w:t>
      </w:r>
      <w:commentRangeEnd w:id="135"/>
      <w:r w:rsidR="00DE6E5F">
        <w:rPr>
          <w:rStyle w:val="CommentReference"/>
        </w:rPr>
        <w:commentReference w:id="135"/>
      </w:r>
      <w:commentRangeEnd w:id="136"/>
      <w:r w:rsidR="009930A1">
        <w:rPr>
          <w:rStyle w:val="CommentReference"/>
        </w:rPr>
        <w:commentReference w:id="136"/>
      </w:r>
      <w:commentRangeEnd w:id="134"/>
      <w:r w:rsidR="002B381C">
        <w:rPr>
          <w:rStyle w:val="CommentReference"/>
        </w:rPr>
        <w:commentReference w:id="134"/>
      </w:r>
    </w:p>
    <w:p w14:paraId="01486576" w14:textId="16D88D52" w:rsidR="00955FA3" w:rsidRDefault="00955FA3" w:rsidP="007D370C">
      <w:pPr>
        <w:pStyle w:val="ListParagraph"/>
        <w:numPr>
          <w:ilvl w:val="0"/>
          <w:numId w:val="28"/>
        </w:numPr>
        <w:autoSpaceDE w:val="0"/>
        <w:autoSpaceDN w:val="0"/>
        <w:adjustRightInd w:val="0"/>
        <w:spacing w:after="0" w:line="240" w:lineRule="auto"/>
      </w:pPr>
      <w:r w:rsidRPr="006A5C28">
        <w:rPr>
          <w:b/>
        </w:rPr>
        <w:lastRenderedPageBreak/>
        <w:t>NF:</w:t>
      </w:r>
      <w:r>
        <w:t xml:space="preserve"> ALC shall be capable to detect the related component’s functional failure and disable ALC with simultaneous warning to the driver.</w:t>
      </w:r>
    </w:p>
    <w:p w14:paraId="25F77381" w14:textId="65B7FCB1" w:rsidR="00D00F6B" w:rsidRDefault="00D00F6B" w:rsidP="00D00F6B">
      <w:pPr>
        <w:pStyle w:val="ListParagraph"/>
        <w:numPr>
          <w:ilvl w:val="0"/>
          <w:numId w:val="28"/>
        </w:numPr>
        <w:autoSpaceDE w:val="0"/>
        <w:autoSpaceDN w:val="0"/>
        <w:adjustRightInd w:val="0"/>
        <w:spacing w:after="0" w:line="240" w:lineRule="auto"/>
      </w:pPr>
      <w:r w:rsidRPr="00A16CDB">
        <w:rPr>
          <w:b/>
        </w:rPr>
        <w:t>NF:</w:t>
      </w:r>
      <w:r>
        <w:t xml:space="preserve"> ALC shall warn the driver if the system is disabled by the driver. </w:t>
      </w:r>
    </w:p>
    <w:p w14:paraId="5D3FF140" w14:textId="0B9EBF06" w:rsidR="006C1052" w:rsidRDefault="00A16CDB" w:rsidP="006C1052">
      <w:pPr>
        <w:pStyle w:val="ListParagraph"/>
        <w:numPr>
          <w:ilvl w:val="0"/>
          <w:numId w:val="28"/>
        </w:numPr>
      </w:pPr>
      <w:r w:rsidRPr="00A16CDB">
        <w:rPr>
          <w:b/>
        </w:rPr>
        <w:t>F:</w:t>
      </w:r>
      <w:r>
        <w:t xml:space="preserve"> (Regulation) </w:t>
      </w:r>
      <w:r w:rsidR="006C1052">
        <w:t>LKA system shall be available only if vehicle possess Electronic Stability Control system in compliance with regulatory requirements</w:t>
      </w:r>
    </w:p>
    <w:p w14:paraId="7917110B" w14:textId="47904969" w:rsidR="006C1052" w:rsidRDefault="006C1052" w:rsidP="006C1052">
      <w:pPr>
        <w:pStyle w:val="ListParagraph"/>
        <w:numPr>
          <w:ilvl w:val="0"/>
          <w:numId w:val="28"/>
        </w:numPr>
      </w:pPr>
      <w:commentRangeStart w:id="137"/>
      <w:commentRangeStart w:id="138"/>
      <w:r w:rsidRPr="00A16CDB">
        <w:rPr>
          <w:b/>
        </w:rPr>
        <w:t>F:</w:t>
      </w:r>
      <w:r>
        <w:t xml:space="preserve"> </w:t>
      </w:r>
      <w:r w:rsidR="00A16CDB">
        <w:t xml:space="preserve">(Regulation) </w:t>
      </w:r>
      <w:r>
        <w:t>ALC shall be operational at least under below conditions while performing unintended lane change.</w:t>
      </w:r>
    </w:p>
    <w:p w14:paraId="6438AE58" w14:textId="5F351049" w:rsidR="006C1052" w:rsidRDefault="00D17E29" w:rsidP="00D17E29">
      <w:pPr>
        <w:pStyle w:val="ListParagraph"/>
        <w:numPr>
          <w:ilvl w:val="0"/>
          <w:numId w:val="43"/>
        </w:numPr>
      </w:pPr>
      <w:r>
        <w:t>Lane width between 3 to 3.7 m</w:t>
      </w:r>
    </w:p>
    <w:p w14:paraId="6D854D38" w14:textId="77777777" w:rsidR="006C1052" w:rsidRDefault="006C1052" w:rsidP="00D17E29">
      <w:pPr>
        <w:pStyle w:val="ListParagraph"/>
        <w:numPr>
          <w:ilvl w:val="0"/>
          <w:numId w:val="43"/>
        </w:numPr>
      </w:pPr>
      <w:r>
        <w:t>Dashed line on one side having width of 0.1 to 0.25</w:t>
      </w:r>
    </w:p>
    <w:p w14:paraId="2DF042B9" w14:textId="77777777" w:rsidR="006C1052" w:rsidRDefault="006C1052" w:rsidP="00D17E29">
      <w:pPr>
        <w:pStyle w:val="ListParagraph"/>
        <w:numPr>
          <w:ilvl w:val="0"/>
          <w:numId w:val="43"/>
        </w:numPr>
      </w:pPr>
      <w:r>
        <w:t>Solid line on other side with 0.1 to 0.25</w:t>
      </w:r>
    </w:p>
    <w:p w14:paraId="753C83E7" w14:textId="77777777" w:rsidR="006C1052" w:rsidRDefault="006C1052" w:rsidP="00D17E29">
      <w:pPr>
        <w:pStyle w:val="ListParagraph"/>
        <w:numPr>
          <w:ilvl w:val="0"/>
          <w:numId w:val="43"/>
        </w:numPr>
      </w:pPr>
      <w:r>
        <w:t>Dry weather conditions</w:t>
      </w:r>
    </w:p>
    <w:p w14:paraId="2D9D26CF" w14:textId="77777777" w:rsidR="006C1052" w:rsidRDefault="006C1052" w:rsidP="00D17E29">
      <w:pPr>
        <w:pStyle w:val="ListParagraph"/>
        <w:numPr>
          <w:ilvl w:val="0"/>
          <w:numId w:val="43"/>
        </w:numPr>
      </w:pPr>
      <w:r>
        <w:t>No precipitation</w:t>
      </w:r>
    </w:p>
    <w:p w14:paraId="00E6B0A4" w14:textId="77777777" w:rsidR="006C1052" w:rsidRDefault="006C1052" w:rsidP="00D17E29">
      <w:pPr>
        <w:pStyle w:val="ListParagraph"/>
        <w:numPr>
          <w:ilvl w:val="0"/>
          <w:numId w:val="43"/>
        </w:numPr>
      </w:pPr>
      <w:r>
        <w:t>Horizontal visibility till 1 km</w:t>
      </w:r>
    </w:p>
    <w:p w14:paraId="2D132419" w14:textId="77777777" w:rsidR="006C1052" w:rsidRDefault="006C1052" w:rsidP="00D17E29">
      <w:pPr>
        <w:pStyle w:val="ListParagraph"/>
        <w:numPr>
          <w:ilvl w:val="0"/>
          <w:numId w:val="43"/>
        </w:numPr>
      </w:pPr>
      <w:r>
        <w:t>Ambient temperature between 5 to 40 deg</w:t>
      </w:r>
    </w:p>
    <w:p w14:paraId="525CA67A" w14:textId="77777777" w:rsidR="006C1052" w:rsidRDefault="006C1052" w:rsidP="00D17E29">
      <w:pPr>
        <w:pStyle w:val="ListParagraph"/>
        <w:numPr>
          <w:ilvl w:val="0"/>
          <w:numId w:val="43"/>
        </w:numPr>
      </w:pPr>
      <w:r>
        <w:t>Natural ambient illumination excess of 2000 lux for day light with no strong shadow</w:t>
      </w:r>
    </w:p>
    <w:p w14:paraId="476B8208" w14:textId="77777777" w:rsidR="006C1052" w:rsidRDefault="006C1052" w:rsidP="00D17E29">
      <w:pPr>
        <w:pStyle w:val="ListParagraph"/>
        <w:numPr>
          <w:ilvl w:val="0"/>
          <w:numId w:val="43"/>
        </w:numPr>
      </w:pPr>
      <w:r>
        <w:t>Uniform solid paved surface with consistent slope and no irregularity within a lateral distance of 3.0 m to either side. The minimum peak braking coefficient shall be 0.9</w:t>
      </w:r>
    </w:p>
    <w:p w14:paraId="026837B0" w14:textId="77777777" w:rsidR="006C1052" w:rsidRDefault="006C1052" w:rsidP="00D17E29">
      <w:pPr>
        <w:pStyle w:val="ListParagraph"/>
        <w:numPr>
          <w:ilvl w:val="0"/>
          <w:numId w:val="43"/>
        </w:numPr>
      </w:pPr>
      <w:r>
        <w:t>Wind speed less than 10 m/s</w:t>
      </w:r>
    </w:p>
    <w:p w14:paraId="732D190D" w14:textId="77777777" w:rsidR="006C1052" w:rsidRDefault="006C1052" w:rsidP="00D17E29">
      <w:pPr>
        <w:pStyle w:val="ListParagraph"/>
        <w:numPr>
          <w:ilvl w:val="0"/>
          <w:numId w:val="43"/>
        </w:numPr>
      </w:pPr>
      <w:r>
        <w:t>Slope of the surface between 0 and 1 deg</w:t>
      </w:r>
    </w:p>
    <w:p w14:paraId="2426F7D2" w14:textId="02CA2831" w:rsidR="006C1052" w:rsidRDefault="006C1052" w:rsidP="00D17E29">
      <w:pPr>
        <w:pStyle w:val="ListParagraph"/>
        <w:numPr>
          <w:ilvl w:val="0"/>
          <w:numId w:val="43"/>
        </w:numPr>
      </w:pPr>
      <w:r>
        <w:t xml:space="preserve">Original fitment of tires according to make, model, size, speed and load </w:t>
      </w:r>
      <w:r w:rsidR="008D2442">
        <w:t>operating</w:t>
      </w:r>
      <w:r>
        <w:t xml:space="preserve"> specified by the manufacturer with correct pressure.</w:t>
      </w:r>
    </w:p>
    <w:p w14:paraId="05FDF3A8" w14:textId="77777777" w:rsidR="006C1052" w:rsidRDefault="006C1052" w:rsidP="00D17E29">
      <w:pPr>
        <w:pStyle w:val="ListParagraph"/>
        <w:numPr>
          <w:ilvl w:val="0"/>
          <w:numId w:val="43"/>
        </w:numPr>
      </w:pPr>
      <w:r>
        <w:t>Slope of the surface between 0 and 1 deg</w:t>
      </w:r>
    </w:p>
    <w:p w14:paraId="3BDDA89A" w14:textId="4199FF9A" w:rsidR="00CA1E11" w:rsidRDefault="00CA1E11" w:rsidP="00D17E29">
      <w:pPr>
        <w:pStyle w:val="ListParagraph"/>
        <w:numPr>
          <w:ilvl w:val="0"/>
          <w:numId w:val="43"/>
        </w:numPr>
      </w:pPr>
      <w:r>
        <w:t xml:space="preserve"> Default wheel alignment measure set by the OEM</w:t>
      </w:r>
    </w:p>
    <w:p w14:paraId="357189A7" w14:textId="52BF3133" w:rsidR="006A5C28" w:rsidRDefault="00B4268B" w:rsidP="006A5C28">
      <w:pPr>
        <w:pStyle w:val="ListParagraph"/>
        <w:numPr>
          <w:ilvl w:val="0"/>
          <w:numId w:val="28"/>
        </w:numPr>
      </w:pPr>
      <w:r w:rsidRPr="00B4268B">
        <w:rPr>
          <w:b/>
        </w:rPr>
        <w:t>F:</w:t>
      </w:r>
      <w:r>
        <w:t xml:space="preserve"> </w:t>
      </w:r>
      <w:r w:rsidR="00EE62CA">
        <w:t xml:space="preserve">(Regulation) </w:t>
      </w:r>
      <w:r w:rsidR="006A5C28">
        <w:t>The system must have an accuracy of:</w:t>
      </w:r>
    </w:p>
    <w:p w14:paraId="459DFCEC" w14:textId="0CAD0E87" w:rsidR="006A5C28" w:rsidRDefault="006A5C28" w:rsidP="00F6105A">
      <w:pPr>
        <w:pStyle w:val="ListParagraph"/>
        <w:numPr>
          <w:ilvl w:val="1"/>
          <w:numId w:val="28"/>
        </w:numPr>
      </w:pPr>
      <w:r>
        <w:t>0.1 km/h in longitudinal speed</w:t>
      </w:r>
    </w:p>
    <w:p w14:paraId="163E3FF8" w14:textId="661309E9" w:rsidR="006A5C28" w:rsidRDefault="006A5C28" w:rsidP="00F6105A">
      <w:pPr>
        <w:pStyle w:val="ListParagraph"/>
        <w:numPr>
          <w:ilvl w:val="1"/>
          <w:numId w:val="28"/>
        </w:numPr>
      </w:pPr>
      <w:r>
        <w:t>0.03 m in longitudinal and lateral position</w:t>
      </w:r>
    </w:p>
    <w:p w14:paraId="654A052D" w14:textId="77777777" w:rsidR="006A5C28" w:rsidRDefault="006A5C28" w:rsidP="006A5C28">
      <w:pPr>
        <w:pStyle w:val="ListParagraph"/>
        <w:numPr>
          <w:ilvl w:val="1"/>
          <w:numId w:val="28"/>
        </w:numPr>
      </w:pPr>
      <w:r>
        <w:t>0.1 degrees in heading angle</w:t>
      </w:r>
    </w:p>
    <w:p w14:paraId="1B3CAC09" w14:textId="77777777" w:rsidR="006A5C28" w:rsidRDefault="006A5C28" w:rsidP="006A5C28">
      <w:pPr>
        <w:pStyle w:val="ListParagraph"/>
        <w:numPr>
          <w:ilvl w:val="1"/>
          <w:numId w:val="28"/>
        </w:numPr>
      </w:pPr>
      <w:r>
        <w:t>0.1 deg/sec in yaw rate</w:t>
      </w:r>
    </w:p>
    <w:p w14:paraId="7A377CA1" w14:textId="77777777" w:rsidR="006A5C28" w:rsidRDefault="006A5C28" w:rsidP="006A5C28">
      <w:pPr>
        <w:pStyle w:val="ListParagraph"/>
        <w:numPr>
          <w:ilvl w:val="1"/>
          <w:numId w:val="28"/>
        </w:numPr>
      </w:pPr>
      <w:r>
        <w:t>0.1 m/sec2 in longitudinal acceleration</w:t>
      </w:r>
    </w:p>
    <w:p w14:paraId="311DB8E2" w14:textId="3DB536BB" w:rsidR="006A5C28" w:rsidRDefault="006A5C28" w:rsidP="006A5C28">
      <w:pPr>
        <w:pStyle w:val="ListParagraph"/>
        <w:numPr>
          <w:ilvl w:val="1"/>
          <w:numId w:val="28"/>
        </w:numPr>
      </w:pPr>
      <w:r>
        <w:t>1 deg/sec in steering wheel velocity</w:t>
      </w:r>
      <w:commentRangeEnd w:id="137"/>
      <w:r w:rsidR="008C3B9B">
        <w:rPr>
          <w:rStyle w:val="CommentReference"/>
        </w:rPr>
        <w:commentReference w:id="137"/>
      </w:r>
      <w:commentRangeEnd w:id="138"/>
      <w:r w:rsidR="00D71309">
        <w:rPr>
          <w:rStyle w:val="CommentReference"/>
        </w:rPr>
        <w:commentReference w:id="138"/>
      </w:r>
    </w:p>
    <w:p w14:paraId="0CB23E36" w14:textId="74EFAB30" w:rsidR="00955FA3" w:rsidRDefault="00D60F6B" w:rsidP="002C1409">
      <w:pPr>
        <w:pStyle w:val="ListParagraph"/>
        <w:numPr>
          <w:ilvl w:val="0"/>
          <w:numId w:val="28"/>
        </w:numPr>
      </w:pPr>
      <w:r w:rsidRPr="00D60F6B">
        <w:rPr>
          <w:b/>
        </w:rPr>
        <w:t>F:</w:t>
      </w:r>
      <w:r>
        <w:t xml:space="preserve"> </w:t>
      </w:r>
      <w:commentRangeStart w:id="139"/>
      <w:commentRangeStart w:id="140"/>
      <w:commentRangeStart w:id="141"/>
      <w:r w:rsidR="002C1409">
        <w:t xml:space="preserve">Once disabled (OFF), the </w:t>
      </w:r>
      <w:r w:rsidR="00962CA8">
        <w:t>ALC</w:t>
      </w:r>
      <w:r w:rsidR="002C1409">
        <w:t xml:space="preserve"> can be enabled only if the vehicle speed is </w:t>
      </w:r>
      <w:r w:rsidR="002C1409" w:rsidRPr="00150FA5">
        <w:rPr>
          <w:strike/>
          <w:u w:val="single"/>
          <w:rPrChange w:id="142" w:author="Bhadgaonkar, S.S." w:date="2017-01-25T15:01:00Z">
            <w:rPr/>
          </w:rPrChange>
        </w:rPr>
        <w:t>less than the minimum speed at which it can be active</w:t>
      </w:r>
      <w:r w:rsidR="00164043" w:rsidRPr="00150FA5">
        <w:rPr>
          <w:strike/>
          <w:u w:val="single"/>
          <w:rPrChange w:id="143" w:author="Bhadgaonkar, S.S." w:date="2017-01-25T15:01:00Z">
            <w:rPr/>
          </w:rPrChange>
        </w:rPr>
        <w:t xml:space="preserve"> </w:t>
      </w:r>
      <w:r w:rsidR="00164043">
        <w:t>and the time between OFF and new ON exceeds 1 second</w:t>
      </w:r>
      <w:commentRangeEnd w:id="139"/>
      <w:r w:rsidR="00962CA8">
        <w:rPr>
          <w:rStyle w:val="CommentReference"/>
        </w:rPr>
        <w:commentReference w:id="139"/>
      </w:r>
      <w:commentRangeEnd w:id="140"/>
      <w:r w:rsidR="008C3B9B">
        <w:rPr>
          <w:rStyle w:val="CommentReference"/>
        </w:rPr>
        <w:commentReference w:id="140"/>
      </w:r>
      <w:commentRangeEnd w:id="141"/>
      <w:r w:rsidR="00D71309">
        <w:rPr>
          <w:rStyle w:val="CommentReference"/>
        </w:rPr>
        <w:commentReference w:id="141"/>
      </w:r>
      <w:r w:rsidR="002C1409">
        <w:t>.</w:t>
      </w:r>
    </w:p>
    <w:p w14:paraId="0777FE93" w14:textId="713B8280" w:rsidR="007773BD" w:rsidRDefault="007773BD" w:rsidP="007773BD">
      <w:pPr>
        <w:pStyle w:val="ListParagraph"/>
        <w:numPr>
          <w:ilvl w:val="0"/>
          <w:numId w:val="28"/>
        </w:numPr>
        <w:rPr>
          <w:ins w:id="144" w:author="Occello, D." w:date="2017-01-23T15:03:00Z"/>
        </w:rPr>
      </w:pPr>
      <w:r w:rsidRPr="00C40428">
        <w:rPr>
          <w:b/>
        </w:rPr>
        <w:t>F:</w:t>
      </w:r>
      <w:r w:rsidRPr="0027376A">
        <w:t xml:space="preserve"> </w:t>
      </w:r>
      <w:commentRangeStart w:id="145"/>
      <w:commentRangeStart w:id="146"/>
      <w:r w:rsidRPr="0027376A">
        <w:t>It shall be possible to disable (OFF) the ALC</w:t>
      </w:r>
      <w:r>
        <w:t xml:space="preserve"> during runtime</w:t>
      </w:r>
      <w:ins w:id="147" w:author="Bhadgaonkar, S.S." w:date="2017-01-24T11:25:00Z">
        <w:r w:rsidR="00D71309">
          <w:t xml:space="preserve">, </w:t>
        </w:r>
      </w:ins>
      <w:commentRangeStart w:id="148"/>
      <w:commentRangeStart w:id="149"/>
      <w:del w:id="150" w:author="Bhadgaonkar, S.S." w:date="2017-01-24T11:25:00Z">
        <w:r w:rsidDel="00D71309">
          <w:delText xml:space="preserve"> </w:delText>
        </w:r>
      </w:del>
      <w:commentRangeEnd w:id="148"/>
      <w:r w:rsidR="008C3B9B">
        <w:rPr>
          <w:rStyle w:val="CommentReference"/>
        </w:rPr>
        <w:commentReference w:id="148"/>
      </w:r>
      <w:commentRangeEnd w:id="149"/>
      <w:r w:rsidR="00D71309">
        <w:rPr>
          <w:rStyle w:val="CommentReference"/>
        </w:rPr>
        <w:commentReference w:id="149"/>
      </w:r>
      <w:r>
        <w:t>but only when ALC is currently inactive</w:t>
      </w:r>
      <w:r w:rsidRPr="0027376A">
        <w:t xml:space="preserve">. </w:t>
      </w:r>
      <w:commentRangeEnd w:id="145"/>
      <w:r w:rsidR="00962CA8">
        <w:rPr>
          <w:rStyle w:val="CommentReference"/>
        </w:rPr>
        <w:commentReference w:id="145"/>
      </w:r>
      <w:commentRangeEnd w:id="146"/>
      <w:r w:rsidR="00D71309">
        <w:rPr>
          <w:rStyle w:val="CommentReference"/>
        </w:rPr>
        <w:commentReference w:id="146"/>
      </w:r>
    </w:p>
    <w:p w14:paraId="754B211F" w14:textId="23F7E508" w:rsidR="002858A2" w:rsidRDefault="002858A2" w:rsidP="007773BD">
      <w:pPr>
        <w:pStyle w:val="ListParagraph"/>
        <w:numPr>
          <w:ilvl w:val="0"/>
          <w:numId w:val="28"/>
        </w:numPr>
        <w:rPr>
          <w:ins w:id="151" w:author="Occello, D." w:date="2017-01-23T15:27:00Z"/>
        </w:rPr>
      </w:pPr>
      <w:ins w:id="152" w:author="Occello, D." w:date="2017-01-23T15:03:00Z">
        <w:r>
          <w:rPr>
            <w:b/>
          </w:rPr>
          <w:t>NF:</w:t>
        </w:r>
        <w:r>
          <w:t xml:space="preserve"> The system shall perform cyclic diagnostic tests on its communication interfaces and HW in order to detect latent faults</w:t>
        </w:r>
      </w:ins>
      <w:ins w:id="153" w:author="Occello, D." w:date="2017-01-23T15:04:00Z">
        <w:r>
          <w:t xml:space="preserve">. </w:t>
        </w:r>
      </w:ins>
    </w:p>
    <w:p w14:paraId="26914791" w14:textId="521D06E3" w:rsidR="001F4BFE" w:rsidRDefault="001F4BFE" w:rsidP="007773BD">
      <w:pPr>
        <w:pStyle w:val="ListParagraph"/>
        <w:numPr>
          <w:ilvl w:val="0"/>
          <w:numId w:val="28"/>
        </w:numPr>
        <w:rPr>
          <w:ins w:id="154" w:author="Occello, D." w:date="2017-01-23T15:28:00Z"/>
        </w:rPr>
      </w:pPr>
      <w:ins w:id="155" w:author="Occello, D." w:date="2017-01-23T15:27:00Z">
        <w:r>
          <w:rPr>
            <w:b/>
          </w:rPr>
          <w:t>NF</w:t>
        </w:r>
        <w:r w:rsidRPr="001F4BFE">
          <w:rPr>
            <w:rPrChange w:id="156" w:author="Occello, D." w:date="2017-01-23T15:27:00Z">
              <w:rPr>
                <w:b/>
              </w:rPr>
            </w:rPrChange>
          </w:rPr>
          <w:t>:</w:t>
        </w:r>
        <w:r>
          <w:t xml:space="preserve"> The system should receive data from the vehicle ECU</w:t>
        </w:r>
      </w:ins>
      <w:ins w:id="157" w:author="Occello, D." w:date="2017-01-23T15:28:00Z">
        <w:r>
          <w:t xml:space="preserve"> regarding:</w:t>
        </w:r>
      </w:ins>
    </w:p>
    <w:p w14:paraId="34483B70" w14:textId="3887D87F" w:rsidR="001F4BFE" w:rsidRDefault="001F4BFE">
      <w:pPr>
        <w:pStyle w:val="ListParagraph"/>
        <w:numPr>
          <w:ilvl w:val="1"/>
          <w:numId w:val="28"/>
        </w:numPr>
        <w:rPr>
          <w:ins w:id="158" w:author="Occello, D." w:date="2017-01-23T15:28:00Z"/>
        </w:rPr>
        <w:pPrChange w:id="159" w:author="Occello, D." w:date="2017-01-23T15:28:00Z">
          <w:pPr>
            <w:pStyle w:val="ListParagraph"/>
            <w:numPr>
              <w:numId w:val="28"/>
            </w:numPr>
            <w:ind w:left="1440" w:hanging="360"/>
          </w:pPr>
        </w:pPrChange>
      </w:pPr>
      <w:ins w:id="160" w:author="Occello, D." w:date="2017-01-23T15:28:00Z">
        <w:r>
          <w:t>Vehicle speed</w:t>
        </w:r>
      </w:ins>
    </w:p>
    <w:p w14:paraId="432D3645" w14:textId="19D9A017" w:rsidR="001F4BFE" w:rsidRDefault="001F4BFE">
      <w:pPr>
        <w:pStyle w:val="ListParagraph"/>
        <w:numPr>
          <w:ilvl w:val="1"/>
          <w:numId w:val="28"/>
        </w:numPr>
        <w:rPr>
          <w:ins w:id="161" w:author="Occello, D." w:date="2017-01-23T15:28:00Z"/>
        </w:rPr>
        <w:pPrChange w:id="162" w:author="Occello, D." w:date="2017-01-23T15:28:00Z">
          <w:pPr>
            <w:pStyle w:val="ListParagraph"/>
            <w:numPr>
              <w:numId w:val="28"/>
            </w:numPr>
            <w:ind w:left="1440" w:hanging="360"/>
          </w:pPr>
        </w:pPrChange>
      </w:pPr>
      <w:ins w:id="163" w:author="Occello, D." w:date="2017-01-23T15:28:00Z">
        <w:r>
          <w:t>Steering angle</w:t>
        </w:r>
      </w:ins>
    </w:p>
    <w:p w14:paraId="06843B0A" w14:textId="2BDA55D0" w:rsidR="001F4BFE" w:rsidRDefault="001F4BFE">
      <w:pPr>
        <w:pStyle w:val="ListParagraph"/>
        <w:numPr>
          <w:ilvl w:val="1"/>
          <w:numId w:val="28"/>
        </w:numPr>
        <w:rPr>
          <w:ins w:id="164" w:author="Occello, D." w:date="2017-01-23T15:28:00Z"/>
        </w:rPr>
        <w:pPrChange w:id="165" w:author="Occello, D." w:date="2017-01-23T15:28:00Z">
          <w:pPr>
            <w:pStyle w:val="ListParagraph"/>
            <w:numPr>
              <w:numId w:val="28"/>
            </w:numPr>
            <w:ind w:left="1440" w:hanging="360"/>
          </w:pPr>
        </w:pPrChange>
      </w:pPr>
      <w:ins w:id="166" w:author="Occello, D." w:date="2017-01-23T15:28:00Z">
        <w:r>
          <w:t>Steering torque</w:t>
        </w:r>
      </w:ins>
    </w:p>
    <w:p w14:paraId="4CDF4156" w14:textId="09C43499" w:rsidR="001F4BFE" w:rsidRDefault="001F4BFE">
      <w:pPr>
        <w:pStyle w:val="ListParagraph"/>
        <w:numPr>
          <w:ilvl w:val="1"/>
          <w:numId w:val="28"/>
        </w:numPr>
        <w:rPr>
          <w:ins w:id="167" w:author="Occello, D." w:date="2017-01-23T15:28:00Z"/>
        </w:rPr>
        <w:pPrChange w:id="168" w:author="Occello, D." w:date="2017-01-23T15:28:00Z">
          <w:pPr>
            <w:pStyle w:val="ListParagraph"/>
            <w:numPr>
              <w:numId w:val="28"/>
            </w:numPr>
            <w:ind w:left="1440" w:hanging="360"/>
          </w:pPr>
        </w:pPrChange>
      </w:pPr>
      <w:ins w:id="169" w:author="Occello, D." w:date="2017-01-23T15:28:00Z">
        <w:r>
          <w:t>Yaw rate</w:t>
        </w:r>
      </w:ins>
    </w:p>
    <w:p w14:paraId="721AD0AB" w14:textId="132658D0" w:rsidR="001F4BFE" w:rsidRDefault="001F4BFE">
      <w:pPr>
        <w:pStyle w:val="ListParagraph"/>
        <w:numPr>
          <w:ilvl w:val="1"/>
          <w:numId w:val="28"/>
        </w:numPr>
        <w:rPr>
          <w:ins w:id="170" w:author="Occello, D." w:date="2017-01-23T15:29:00Z"/>
        </w:rPr>
        <w:pPrChange w:id="171" w:author="Occello, D." w:date="2017-01-23T15:28:00Z">
          <w:pPr>
            <w:pStyle w:val="ListParagraph"/>
            <w:numPr>
              <w:numId w:val="28"/>
            </w:numPr>
            <w:ind w:left="1440" w:hanging="360"/>
          </w:pPr>
        </w:pPrChange>
      </w:pPr>
      <w:ins w:id="172" w:author="Occello, D." w:date="2017-01-23T15:28:00Z">
        <w:r>
          <w:lastRenderedPageBreak/>
          <w:t>Longitudinal and lateral accelerations</w:t>
        </w:r>
      </w:ins>
    </w:p>
    <w:p w14:paraId="5CF221B3" w14:textId="24CD8D1E" w:rsidR="001F4BFE" w:rsidRDefault="001F4BFE">
      <w:pPr>
        <w:pStyle w:val="ListParagraph"/>
        <w:numPr>
          <w:ilvl w:val="1"/>
          <w:numId w:val="28"/>
        </w:numPr>
        <w:rPr>
          <w:ins w:id="173" w:author="Occello, D." w:date="2017-01-23T15:30:00Z"/>
        </w:rPr>
        <w:pPrChange w:id="174" w:author="Occello, D." w:date="2017-01-23T15:29:00Z">
          <w:pPr>
            <w:pStyle w:val="ListParagraph"/>
            <w:numPr>
              <w:numId w:val="28"/>
            </w:numPr>
            <w:ind w:left="1440" w:hanging="360"/>
          </w:pPr>
        </w:pPrChange>
      </w:pPr>
      <w:ins w:id="175" w:author="Occello, D." w:date="2017-01-23T15:29:00Z">
        <w:r>
          <w:t>Brake pedal position</w:t>
        </w:r>
      </w:ins>
    </w:p>
    <w:p w14:paraId="7ABFFE8E" w14:textId="6CE2A579" w:rsidR="001F4BFE" w:rsidRDefault="001F4BFE">
      <w:pPr>
        <w:pStyle w:val="ListParagraph"/>
        <w:numPr>
          <w:ilvl w:val="1"/>
          <w:numId w:val="28"/>
        </w:numPr>
        <w:rPr>
          <w:ins w:id="176" w:author="Bhadgaonkar, S.S." w:date="2017-01-25T15:03:00Z"/>
        </w:rPr>
        <w:pPrChange w:id="177" w:author="Occello, D." w:date="2017-01-23T15:29:00Z">
          <w:pPr>
            <w:pStyle w:val="ListParagraph"/>
            <w:numPr>
              <w:numId w:val="28"/>
            </w:numPr>
            <w:ind w:left="1440" w:hanging="360"/>
          </w:pPr>
        </w:pPrChange>
      </w:pPr>
      <w:ins w:id="178" w:author="Occello, D." w:date="2017-01-23T15:30:00Z">
        <w:r>
          <w:t xml:space="preserve">Steering wheel buttons </w:t>
        </w:r>
      </w:ins>
      <w:ins w:id="179" w:author="Occello, D." w:date="2017-01-23T15:31:00Z">
        <w:r>
          <w:t xml:space="preserve">and levers </w:t>
        </w:r>
      </w:ins>
      <w:ins w:id="180" w:author="Occello, D." w:date="2017-01-23T15:30:00Z">
        <w:r>
          <w:t>state</w:t>
        </w:r>
      </w:ins>
    </w:p>
    <w:p w14:paraId="4A106C61" w14:textId="7AC96FF2" w:rsidR="00150FA5" w:rsidRDefault="00150FA5">
      <w:pPr>
        <w:pStyle w:val="ListParagraph"/>
        <w:numPr>
          <w:ilvl w:val="1"/>
          <w:numId w:val="28"/>
        </w:numPr>
        <w:rPr>
          <w:ins w:id="181" w:author="Occello, D." w:date="2017-01-23T15:30:00Z"/>
        </w:rPr>
        <w:pPrChange w:id="182" w:author="Occello, D." w:date="2017-01-23T15:29:00Z">
          <w:pPr>
            <w:pStyle w:val="ListParagraph"/>
            <w:numPr>
              <w:numId w:val="28"/>
            </w:numPr>
            <w:ind w:left="1440" w:hanging="360"/>
          </w:pPr>
        </w:pPrChange>
      </w:pPr>
      <w:ins w:id="183" w:author="Bhadgaonkar, S.S." w:date="2017-01-25T15:03:00Z">
        <w:r>
          <w:t>Wheel speed information</w:t>
        </w:r>
      </w:ins>
    </w:p>
    <w:p w14:paraId="45B610E1" w14:textId="77777777" w:rsidR="001F4BFE" w:rsidRDefault="001F4BFE" w:rsidP="001F4BFE">
      <w:pPr>
        <w:pStyle w:val="ListParagraph"/>
        <w:numPr>
          <w:ilvl w:val="0"/>
          <w:numId w:val="28"/>
        </w:numPr>
        <w:rPr>
          <w:ins w:id="184" w:author="Occello, D." w:date="2017-01-23T15:31:00Z"/>
        </w:rPr>
      </w:pPr>
      <w:ins w:id="185" w:author="Occello, D." w:date="2017-01-23T15:30:00Z">
        <w:r>
          <w:t xml:space="preserve">NF: The system should be able to control </w:t>
        </w:r>
      </w:ins>
      <w:ins w:id="186" w:author="Occello, D." w:date="2017-01-23T15:31:00Z">
        <w:r>
          <w:t>the following vehicle parameters:</w:t>
        </w:r>
      </w:ins>
    </w:p>
    <w:p w14:paraId="6FB98267" w14:textId="2670E749" w:rsidR="001F4BFE" w:rsidRDefault="001F4BFE">
      <w:pPr>
        <w:pStyle w:val="ListParagraph"/>
        <w:numPr>
          <w:ilvl w:val="1"/>
          <w:numId w:val="28"/>
        </w:numPr>
        <w:rPr>
          <w:ins w:id="187" w:author="Occello, D." w:date="2017-01-23T15:31:00Z"/>
        </w:rPr>
        <w:pPrChange w:id="188" w:author="Occello, D." w:date="2017-01-23T15:31:00Z">
          <w:pPr>
            <w:pStyle w:val="ListParagraph"/>
            <w:numPr>
              <w:numId w:val="28"/>
            </w:numPr>
            <w:ind w:left="1440" w:hanging="360"/>
          </w:pPr>
        </w:pPrChange>
      </w:pPr>
      <w:ins w:id="189" w:author="Occello, D." w:date="2017-01-23T15:30:00Z">
        <w:r>
          <w:t>the steering wheel angle</w:t>
        </w:r>
      </w:ins>
      <w:ins w:id="190" w:author="Occello, D." w:date="2017-01-23T15:31:00Z">
        <w:r>
          <w:t xml:space="preserve"> </w:t>
        </w:r>
      </w:ins>
    </w:p>
    <w:p w14:paraId="7895D09C" w14:textId="3253B68C" w:rsidR="001F4BFE" w:rsidRDefault="001F4BFE">
      <w:pPr>
        <w:pStyle w:val="ListParagraph"/>
        <w:numPr>
          <w:ilvl w:val="1"/>
          <w:numId w:val="28"/>
        </w:numPr>
        <w:rPr>
          <w:ins w:id="191" w:author="Occello, D." w:date="2017-01-23T15:29:00Z"/>
        </w:rPr>
        <w:pPrChange w:id="192" w:author="Occello, D." w:date="2017-01-23T15:31:00Z">
          <w:pPr>
            <w:pStyle w:val="ListParagraph"/>
            <w:numPr>
              <w:numId w:val="28"/>
            </w:numPr>
            <w:ind w:left="1440" w:hanging="360"/>
          </w:pPr>
        </w:pPrChange>
      </w:pPr>
      <w:ins w:id="193" w:author="Occello, D." w:date="2017-01-23T15:31:00Z">
        <w:r>
          <w:t>steering control mode</w:t>
        </w:r>
      </w:ins>
      <w:ins w:id="194" w:author="Occello, D." w:date="2017-01-23T15:32:00Z">
        <w:r>
          <w:t xml:space="preserve"> (safe / high performance mode)</w:t>
        </w:r>
      </w:ins>
    </w:p>
    <w:p w14:paraId="7CAB7749" w14:textId="77777777" w:rsidR="001F4BFE" w:rsidRPr="0027376A" w:rsidRDefault="001F4BFE" w:rsidP="001F4BFE">
      <w:pPr>
        <w:pStyle w:val="ListParagraph"/>
      </w:pPr>
    </w:p>
    <w:p w14:paraId="3688AC59" w14:textId="77777777" w:rsidR="002C1409" w:rsidRDefault="002C1409" w:rsidP="002C1409">
      <w:pPr>
        <w:ind w:left="360"/>
      </w:pPr>
    </w:p>
    <w:p w14:paraId="00B919D3" w14:textId="77777777" w:rsidR="00B60E4F" w:rsidRPr="00B60E4F" w:rsidRDefault="00B60E4F" w:rsidP="00B60E4F">
      <w:pPr>
        <w:pStyle w:val="ListParagraph"/>
        <w:numPr>
          <w:ilvl w:val="0"/>
          <w:numId w:val="25"/>
        </w:numPr>
        <w:rPr>
          <w:highlight w:val="cyan"/>
        </w:rPr>
      </w:pPr>
      <w:commentRangeStart w:id="195"/>
      <w:commentRangeStart w:id="196"/>
      <w:r w:rsidRPr="00B60E4F">
        <w:rPr>
          <w:highlight w:val="cyan"/>
        </w:rPr>
        <w:t>Comfort</w:t>
      </w:r>
      <w:commentRangeEnd w:id="195"/>
      <w:r w:rsidR="009A3698">
        <w:rPr>
          <w:rStyle w:val="CommentReference"/>
        </w:rPr>
        <w:commentReference w:id="195"/>
      </w:r>
      <w:commentRangeEnd w:id="196"/>
      <w:r w:rsidR="005843D7">
        <w:rPr>
          <w:rStyle w:val="CommentReference"/>
        </w:rPr>
        <w:commentReference w:id="196"/>
      </w:r>
    </w:p>
    <w:p w14:paraId="27EB85D1" w14:textId="108E9C57" w:rsidR="00D71309" w:rsidRPr="00D71309" w:rsidRDefault="00D71309" w:rsidP="00BA6497">
      <w:pPr>
        <w:pStyle w:val="ListParagraph"/>
        <w:numPr>
          <w:ilvl w:val="0"/>
          <w:numId w:val="27"/>
        </w:numPr>
        <w:rPr>
          <w:ins w:id="197" w:author="Bhadgaonkar, S.S." w:date="2017-01-24T11:27:00Z"/>
          <w:rPrChange w:id="198" w:author="Bhadgaonkar, S.S." w:date="2017-01-24T11:27:00Z">
            <w:rPr>
              <w:ins w:id="199" w:author="Bhadgaonkar, S.S." w:date="2017-01-24T11:27:00Z"/>
              <w:b/>
            </w:rPr>
          </w:rPrChange>
        </w:rPr>
      </w:pPr>
      <w:ins w:id="200" w:author="Bhadgaonkar, S.S." w:date="2017-01-24T11:27:00Z">
        <w:r w:rsidRPr="00C2289B">
          <w:rPr>
            <w:b/>
            <w:rPrChange w:id="201" w:author="Bhadgaonkar, S.S." w:date="2017-01-24T11:29:00Z">
              <w:rPr/>
            </w:rPrChange>
          </w:rPr>
          <w:t>F:</w:t>
        </w:r>
        <w:r>
          <w:t xml:space="preserve"> The </w:t>
        </w:r>
      </w:ins>
      <w:ins w:id="202" w:author="Bhadgaonkar, S.S." w:date="2017-01-24T11:29:00Z">
        <w:r w:rsidR="005843D7">
          <w:t>ALC system</w:t>
        </w:r>
      </w:ins>
      <w:ins w:id="203" w:author="Bhadgaonkar, S.S." w:date="2017-01-24T11:27:00Z">
        <w:r w:rsidR="00C2289B">
          <w:t xml:space="preserve"> shall reduce the workload of the driver by </w:t>
        </w:r>
      </w:ins>
      <w:ins w:id="204" w:author="Bhadgaonkar, S.S." w:date="2017-01-24T11:28:00Z">
        <w:r w:rsidR="00C2289B">
          <w:t>actively steering the vehicle to the center.</w:t>
        </w:r>
      </w:ins>
    </w:p>
    <w:p w14:paraId="06744617" w14:textId="5AD4577F" w:rsidR="00BA6497" w:rsidRDefault="00BA6497" w:rsidP="00BA6497">
      <w:pPr>
        <w:pStyle w:val="ListParagraph"/>
        <w:numPr>
          <w:ilvl w:val="0"/>
          <w:numId w:val="27"/>
        </w:numPr>
      </w:pPr>
      <w:r w:rsidRPr="00BA6497">
        <w:rPr>
          <w:b/>
        </w:rPr>
        <w:t>F:</w:t>
      </w:r>
      <w:r>
        <w:t xml:space="preserve"> </w:t>
      </w:r>
      <w:ins w:id="205" w:author="Bhadgaonkar, S.S." w:date="2017-01-24T11:30:00Z">
        <w:r w:rsidR="005843D7">
          <w:t xml:space="preserve">The driver must </w:t>
        </w:r>
      </w:ins>
      <w:del w:id="206" w:author="Bhadgaonkar, S.S." w:date="2017-01-24T11:30:00Z">
        <w:r w:rsidDel="005843D7">
          <w:delText>It shall be</w:delText>
        </w:r>
      </w:del>
      <w:ins w:id="207" w:author="Bhadgaonkar, S.S." w:date="2017-01-24T11:30:00Z">
        <w:r w:rsidR="005843D7">
          <w:t>be</w:t>
        </w:r>
      </w:ins>
      <w:r>
        <w:t xml:space="preserve"> </w:t>
      </w:r>
      <w:del w:id="208" w:author="Bhadgaonkar, S.S." w:date="2017-01-24T11:30:00Z">
        <w:r w:rsidDel="005843D7">
          <w:delText xml:space="preserve">possible </w:delText>
        </w:r>
      </w:del>
      <w:ins w:id="209" w:author="Bhadgaonkar, S.S." w:date="2017-01-24T11:30:00Z">
        <w:r w:rsidR="005843D7">
          <w:t xml:space="preserve">able </w:t>
        </w:r>
      </w:ins>
      <w:r>
        <w:t>to enable/disable the ALC system using a hardware lever/button.</w:t>
      </w:r>
    </w:p>
    <w:p w14:paraId="1CD89339" w14:textId="059BD933" w:rsidR="00150FA5" w:rsidRDefault="00C72003" w:rsidP="00150FA5">
      <w:pPr>
        <w:pStyle w:val="ListParagraph"/>
        <w:numPr>
          <w:ilvl w:val="0"/>
          <w:numId w:val="27"/>
        </w:numPr>
        <w:rPr>
          <w:ins w:id="210" w:author="Bhadgaonkar, S.S." w:date="2017-01-25T15:08:00Z"/>
        </w:rPr>
        <w:pPrChange w:id="211" w:author="Bhadgaonkar, S.S." w:date="2017-01-25T15:08:00Z">
          <w:pPr>
            <w:pStyle w:val="ListParagraph"/>
            <w:numPr>
              <w:numId w:val="27"/>
            </w:numPr>
            <w:ind w:left="1440" w:hanging="360"/>
          </w:pPr>
        </w:pPrChange>
      </w:pPr>
      <w:r w:rsidRPr="00C72003">
        <w:rPr>
          <w:b/>
        </w:rPr>
        <w:t>NF:</w:t>
      </w:r>
      <w:r>
        <w:t xml:space="preserve"> </w:t>
      </w:r>
      <w:commentRangeStart w:id="212"/>
      <w:commentRangeStart w:id="213"/>
      <w:commentRangeStart w:id="214"/>
      <w:r>
        <w:t>The switching of control between ALC and the driver shall be smooth</w:t>
      </w:r>
      <w:commentRangeEnd w:id="212"/>
      <w:r w:rsidR="00F47211">
        <w:rPr>
          <w:rStyle w:val="CommentReference"/>
        </w:rPr>
        <w:commentReference w:id="212"/>
      </w:r>
      <w:commentRangeEnd w:id="213"/>
      <w:r w:rsidR="002858A2">
        <w:rPr>
          <w:rStyle w:val="CommentReference"/>
        </w:rPr>
        <w:commentReference w:id="213"/>
      </w:r>
      <w:commentRangeEnd w:id="214"/>
      <w:r w:rsidR="00A22134">
        <w:rPr>
          <w:rStyle w:val="CommentReference"/>
        </w:rPr>
        <w:commentReference w:id="214"/>
      </w:r>
      <w:r>
        <w:t xml:space="preserve">. </w:t>
      </w:r>
    </w:p>
    <w:p w14:paraId="27AAE8FD" w14:textId="77777777" w:rsidR="00150FA5" w:rsidRDefault="00150FA5" w:rsidP="00D622F4">
      <w:pPr>
        <w:pStyle w:val="ListParagraph"/>
        <w:ind w:left="1440"/>
        <w:pPrChange w:id="215" w:author="Bhadgaonkar, S.S." w:date="2017-01-25T15:15:00Z">
          <w:pPr>
            <w:pStyle w:val="ListParagraph"/>
            <w:numPr>
              <w:numId w:val="27"/>
            </w:numPr>
            <w:ind w:left="1440" w:hanging="360"/>
          </w:pPr>
        </w:pPrChange>
      </w:pPr>
    </w:p>
    <w:p w14:paraId="6A65B0D6" w14:textId="77777777" w:rsidR="00F25194" w:rsidRDefault="00F25194" w:rsidP="00C72003">
      <w:pPr>
        <w:pStyle w:val="ListParagraph"/>
        <w:numPr>
          <w:ilvl w:val="0"/>
          <w:numId w:val="27"/>
        </w:numPr>
      </w:pPr>
      <w:r w:rsidRPr="00E1262F">
        <w:rPr>
          <w:b/>
        </w:rPr>
        <w:t>F:</w:t>
      </w:r>
      <w:r>
        <w:t xml:space="preserve"> The steering to counter lateral deviation, shall be in smooth controlled manner and with minimal overshoot.</w:t>
      </w:r>
    </w:p>
    <w:p w14:paraId="5A3DF727" w14:textId="77777777" w:rsidR="00F25194" w:rsidRPr="00761BC5" w:rsidRDefault="00F25194" w:rsidP="00F25194">
      <w:pPr>
        <w:pStyle w:val="ListParagraph"/>
        <w:numPr>
          <w:ilvl w:val="1"/>
          <w:numId w:val="41"/>
        </w:numPr>
        <w:autoSpaceDE w:val="0"/>
        <w:autoSpaceDN w:val="0"/>
        <w:adjustRightInd w:val="0"/>
        <w:spacing w:after="0" w:line="240" w:lineRule="auto"/>
      </w:pPr>
      <w:commentRangeStart w:id="216"/>
      <w:r w:rsidRPr="00761BC5">
        <w:t>Lateral acceleration &lt; 2 m/s2 while cornering,</w:t>
      </w:r>
    </w:p>
    <w:p w14:paraId="163F8536" w14:textId="77777777" w:rsidR="00F25194" w:rsidRPr="00761BC5" w:rsidRDefault="00F25194" w:rsidP="00F25194">
      <w:pPr>
        <w:pStyle w:val="ListParagraph"/>
        <w:numPr>
          <w:ilvl w:val="1"/>
          <w:numId w:val="41"/>
        </w:numPr>
        <w:autoSpaceDE w:val="0"/>
        <w:autoSpaceDN w:val="0"/>
        <w:adjustRightInd w:val="0"/>
        <w:spacing w:after="0" w:line="240" w:lineRule="auto"/>
      </w:pPr>
      <w:r w:rsidRPr="00761BC5">
        <w:t>Lateral acceleration &lt; 0.5 m/s2 while driving straight</w:t>
      </w:r>
    </w:p>
    <w:p w14:paraId="1DE62DA1" w14:textId="77777777" w:rsidR="00F25194" w:rsidRPr="00761BC5" w:rsidRDefault="00F25194" w:rsidP="00F25194">
      <w:pPr>
        <w:pStyle w:val="ListParagraph"/>
        <w:numPr>
          <w:ilvl w:val="1"/>
          <w:numId w:val="41"/>
        </w:numPr>
        <w:autoSpaceDE w:val="0"/>
        <w:autoSpaceDN w:val="0"/>
        <w:adjustRightInd w:val="0"/>
        <w:spacing w:after="0" w:line="240" w:lineRule="auto"/>
      </w:pPr>
      <w:r w:rsidRPr="00761BC5">
        <w:t>Lateral jerk &lt; 5 m/s3 overall,</w:t>
      </w:r>
    </w:p>
    <w:p w14:paraId="22713821" w14:textId="77777777" w:rsidR="00F25194" w:rsidRDefault="00F25194" w:rsidP="00F25194">
      <w:pPr>
        <w:pStyle w:val="ListParagraph"/>
        <w:numPr>
          <w:ilvl w:val="1"/>
          <w:numId w:val="41"/>
        </w:numPr>
        <w:autoSpaceDE w:val="0"/>
        <w:autoSpaceDN w:val="0"/>
        <w:adjustRightInd w:val="0"/>
        <w:spacing w:after="0" w:line="240" w:lineRule="auto"/>
      </w:pPr>
      <w:r w:rsidRPr="00761BC5">
        <w:t>Longitudinal deceleration &lt; 3 m/s2</w:t>
      </w:r>
    </w:p>
    <w:p w14:paraId="6C831E21" w14:textId="77777777" w:rsidR="00F25194" w:rsidRPr="00761BC5" w:rsidRDefault="00F25194" w:rsidP="00F25194">
      <w:pPr>
        <w:pStyle w:val="ListParagraph"/>
        <w:numPr>
          <w:ilvl w:val="1"/>
          <w:numId w:val="41"/>
        </w:numPr>
        <w:autoSpaceDE w:val="0"/>
        <w:autoSpaceDN w:val="0"/>
        <w:adjustRightInd w:val="0"/>
        <w:spacing w:after="0" w:line="240" w:lineRule="auto"/>
      </w:pPr>
      <w:r w:rsidRPr="00761BC5">
        <w:t>If Longitudinal deceleration &gt; 1 m/s2 then, longitudinal speed reduction</w:t>
      </w:r>
      <w:r>
        <w:t xml:space="preserve"> </w:t>
      </w:r>
      <w:r w:rsidRPr="00761BC5">
        <w:t>&lt; 18 km/h</w:t>
      </w:r>
      <w:commentRangeEnd w:id="216"/>
      <w:r w:rsidR="008C3B9B">
        <w:rPr>
          <w:rStyle w:val="CommentReference"/>
        </w:rPr>
        <w:commentReference w:id="216"/>
      </w:r>
    </w:p>
    <w:p w14:paraId="258232E4" w14:textId="491D33AA" w:rsidR="00B60E4F" w:rsidRDefault="00B60E4F" w:rsidP="00B60E4F">
      <w:pPr>
        <w:pStyle w:val="ListParagraph"/>
        <w:numPr>
          <w:ilvl w:val="0"/>
          <w:numId w:val="27"/>
        </w:numPr>
      </w:pPr>
      <w:r w:rsidRPr="00BA6497">
        <w:rPr>
          <w:b/>
        </w:rPr>
        <w:t>NF:</w:t>
      </w:r>
      <w:r>
        <w:t xml:space="preserve"> ALC enable</w:t>
      </w:r>
      <w:ins w:id="217" w:author="Bhadgaonkar, S.S." w:date="2017-01-24T11:36:00Z">
        <w:r w:rsidR="00A22134">
          <w:t xml:space="preserve"> (ON)</w:t>
        </w:r>
      </w:ins>
      <w:r>
        <w:t xml:space="preserve"> and disable</w:t>
      </w:r>
      <w:ins w:id="218" w:author="Bhadgaonkar, S.S." w:date="2017-01-24T11:36:00Z">
        <w:r w:rsidR="00A22134">
          <w:t xml:space="preserve"> (OFF)</w:t>
        </w:r>
      </w:ins>
      <w:r>
        <w:t xml:space="preserve"> button shall be easily reachable</w:t>
      </w:r>
      <w:del w:id="219" w:author="Bhadgaonkar, S.S." w:date="2017-01-25T15:16:00Z">
        <w:r w:rsidDel="00D622F4">
          <w:delText xml:space="preserve"> </w:delText>
        </w:r>
        <w:commentRangeStart w:id="220"/>
        <w:commentRangeStart w:id="221"/>
        <w:r w:rsidDel="00D622F4">
          <w:delText xml:space="preserve">to the hand </w:delText>
        </w:r>
        <w:commentRangeEnd w:id="220"/>
        <w:r w:rsidR="008C3B9B" w:rsidDel="00D622F4">
          <w:rPr>
            <w:rStyle w:val="CommentReference"/>
          </w:rPr>
          <w:commentReference w:id="220"/>
        </w:r>
        <w:commentRangeEnd w:id="221"/>
        <w:r w:rsidR="00A22134" w:rsidDel="00D622F4">
          <w:rPr>
            <w:rStyle w:val="CommentReference"/>
          </w:rPr>
          <w:commentReference w:id="221"/>
        </w:r>
        <w:r w:rsidDel="00D622F4">
          <w:delText>of</w:delText>
        </w:r>
      </w:del>
      <w:r>
        <w:t xml:space="preserve"> the driver.</w:t>
      </w:r>
    </w:p>
    <w:p w14:paraId="17AABF67" w14:textId="77777777" w:rsidR="00B60E4F" w:rsidRDefault="00B60E4F" w:rsidP="00B60E4F">
      <w:pPr>
        <w:pStyle w:val="ListParagraph"/>
        <w:numPr>
          <w:ilvl w:val="0"/>
          <w:numId w:val="27"/>
        </w:numPr>
      </w:pPr>
      <w:r w:rsidRPr="00BA6497">
        <w:rPr>
          <w:b/>
        </w:rPr>
        <w:t>NF:</w:t>
      </w:r>
      <w:r>
        <w:t xml:space="preserve"> Warning signals shall not distract the Driver.</w:t>
      </w:r>
    </w:p>
    <w:p w14:paraId="7E1AD6B6" w14:textId="77777777" w:rsidR="00BC6218" w:rsidRDefault="00BC6218" w:rsidP="00BC6218">
      <w:pPr>
        <w:pStyle w:val="ListParagraph"/>
        <w:ind w:left="2160"/>
      </w:pPr>
    </w:p>
    <w:p w14:paraId="3E2DA320" w14:textId="5089B584" w:rsidR="00A56AC0" w:rsidRPr="00252001" w:rsidRDefault="00A56AC0" w:rsidP="00874C8C">
      <w:pPr>
        <w:pStyle w:val="ListParagraph"/>
        <w:numPr>
          <w:ilvl w:val="0"/>
          <w:numId w:val="25"/>
        </w:numPr>
        <w:rPr>
          <w:highlight w:val="cyan"/>
        </w:rPr>
      </w:pPr>
      <w:r w:rsidRPr="00252001">
        <w:rPr>
          <w:highlight w:val="cyan"/>
        </w:rPr>
        <w:t>Robust</w:t>
      </w:r>
    </w:p>
    <w:p w14:paraId="31721A92" w14:textId="2074827F" w:rsidR="002B7671" w:rsidRDefault="00ED1BD8" w:rsidP="009B30C7">
      <w:pPr>
        <w:pStyle w:val="ListParagraph"/>
        <w:numPr>
          <w:ilvl w:val="0"/>
          <w:numId w:val="31"/>
        </w:numPr>
      </w:pPr>
      <w:r w:rsidRPr="008D2442">
        <w:rPr>
          <w:b/>
        </w:rPr>
        <w:t>F:</w:t>
      </w:r>
      <w:r>
        <w:t xml:space="preserve"> </w:t>
      </w:r>
      <w:r w:rsidR="002B7671">
        <w:t>The ALC system shall be functional</w:t>
      </w:r>
      <w:r>
        <w:t xml:space="preserve"> only when driving on highways with forward driving speed more than 50 Kph but less than 130 Kph.</w:t>
      </w:r>
    </w:p>
    <w:p w14:paraId="5F881C2E" w14:textId="77777777" w:rsidR="006410EB" w:rsidRDefault="006410EB" w:rsidP="006410EB">
      <w:pPr>
        <w:pStyle w:val="ListParagraph"/>
        <w:numPr>
          <w:ilvl w:val="0"/>
          <w:numId w:val="31"/>
        </w:numPr>
        <w:autoSpaceDE w:val="0"/>
        <w:autoSpaceDN w:val="0"/>
        <w:adjustRightInd w:val="0"/>
        <w:spacing w:after="0" w:line="240" w:lineRule="auto"/>
      </w:pPr>
      <w:commentRangeStart w:id="222"/>
      <w:r w:rsidRPr="00D049AC">
        <w:rPr>
          <w:b/>
        </w:rPr>
        <w:t>NF:</w:t>
      </w:r>
      <w:r>
        <w:t xml:space="preserve"> </w:t>
      </w:r>
      <w:r w:rsidRPr="00EE3558">
        <w:t xml:space="preserve">The system </w:t>
      </w:r>
      <w:r>
        <w:t>shall</w:t>
      </w:r>
      <w:r w:rsidRPr="00EE3558">
        <w:t xml:space="preserve"> be able to identify lane</w:t>
      </w:r>
      <w:r>
        <w:t xml:space="preserve"> </w:t>
      </w:r>
      <w:r w:rsidRPr="00EE3558">
        <w:t>markings and lane width according to the country of operation.</w:t>
      </w:r>
      <w:commentRangeEnd w:id="222"/>
      <w:r w:rsidR="002858A2">
        <w:rPr>
          <w:rStyle w:val="CommentReference"/>
        </w:rPr>
        <w:commentReference w:id="222"/>
      </w:r>
    </w:p>
    <w:p w14:paraId="0EF6B76C" w14:textId="0F8077D1" w:rsidR="006C1052" w:rsidRDefault="008D2442" w:rsidP="006C1052">
      <w:pPr>
        <w:pStyle w:val="ListParagraph"/>
        <w:numPr>
          <w:ilvl w:val="0"/>
          <w:numId w:val="31"/>
        </w:numPr>
      </w:pPr>
      <w:commentRangeStart w:id="223"/>
      <w:r w:rsidRPr="008D2442">
        <w:rPr>
          <w:b/>
        </w:rPr>
        <w:t>F</w:t>
      </w:r>
      <w:r w:rsidR="006C1052" w:rsidRPr="008D2442">
        <w:rPr>
          <w:b/>
        </w:rPr>
        <w:t>:</w:t>
      </w:r>
      <w:r w:rsidR="006C1052">
        <w:t xml:space="preserve"> LCA shall be operational at least when driving on straight road with radius more than 1000m and </w:t>
      </w:r>
      <w:del w:id="224" w:author="Bhadgaonkar, S.S." w:date="2017-01-25T15:18:00Z">
        <w:r w:rsidR="00BB1603" w:rsidRPr="00BB1603" w:rsidDel="00D622F4">
          <w:rPr>
            <w:color w:val="FF0000"/>
          </w:rPr>
          <w:delText>1</w:delText>
        </w:r>
      </w:del>
      <w:r w:rsidR="00BB1603" w:rsidRPr="00BB1603">
        <w:rPr>
          <w:color w:val="FF0000"/>
        </w:rPr>
        <w:t>2</w:t>
      </w:r>
      <w:ins w:id="225" w:author="Bhadgaonkar, S.S." w:date="2017-01-25T15:18:00Z">
        <w:r w:rsidR="00D622F4">
          <w:rPr>
            <w:color w:val="FF0000"/>
          </w:rPr>
          <w:t>5</w:t>
        </w:r>
      </w:ins>
      <w:r w:rsidR="006C1052" w:rsidRPr="00BB1603">
        <w:rPr>
          <w:color w:val="FF0000"/>
        </w:rPr>
        <w:t>0</w:t>
      </w:r>
      <w:r w:rsidR="006C1052">
        <w:t xml:space="preserve"> m on curved road, unless manually deactivated.</w:t>
      </w:r>
      <w:commentRangeEnd w:id="223"/>
      <w:r w:rsidR="002858A2">
        <w:rPr>
          <w:rStyle w:val="CommentReference"/>
        </w:rPr>
        <w:commentReference w:id="223"/>
      </w:r>
    </w:p>
    <w:p w14:paraId="45979C2C" w14:textId="7756FE7B" w:rsidR="00325FFD" w:rsidDel="008A6B21" w:rsidRDefault="00325FFD" w:rsidP="007B6081">
      <w:pPr>
        <w:pStyle w:val="ListParagraph"/>
        <w:numPr>
          <w:ilvl w:val="0"/>
          <w:numId w:val="31"/>
        </w:numPr>
        <w:ind w:left="1980"/>
        <w:rPr>
          <w:del w:id="226" w:author="Bhadgaonkar, S.S." w:date="2017-01-25T15:24:00Z"/>
        </w:rPr>
        <w:pPrChange w:id="227" w:author="Bhadgaonkar, S.S." w:date="2017-01-25T15:22:00Z">
          <w:pPr>
            <w:pStyle w:val="ListParagraph"/>
            <w:numPr>
              <w:numId w:val="31"/>
            </w:numPr>
            <w:ind w:left="1350" w:hanging="360"/>
          </w:pPr>
        </w:pPrChange>
      </w:pPr>
      <w:r w:rsidRPr="008A6B21">
        <w:rPr>
          <w:b/>
          <w:rPrChange w:id="228" w:author="Bhadgaonkar, S.S." w:date="2017-01-25T15:24:00Z">
            <w:rPr>
              <w:b/>
            </w:rPr>
          </w:rPrChange>
        </w:rPr>
        <w:t>NF:</w:t>
      </w:r>
      <w:r>
        <w:t xml:space="preserve"> ALC shall be </w:t>
      </w:r>
      <w:r w:rsidR="00F02B46">
        <w:t xml:space="preserve">disabled </w:t>
      </w:r>
      <w:r>
        <w:t>during below environmental conditions</w:t>
      </w:r>
    </w:p>
    <w:p w14:paraId="452D8D46" w14:textId="0B26338D" w:rsidR="00325FFD" w:rsidRDefault="00325FFD" w:rsidP="007B6081">
      <w:pPr>
        <w:pStyle w:val="ListParagraph"/>
        <w:numPr>
          <w:ilvl w:val="0"/>
          <w:numId w:val="31"/>
        </w:numPr>
        <w:ind w:left="1980"/>
        <w:pPrChange w:id="229" w:author="Bhadgaonkar, S.S." w:date="2017-01-25T15:22:00Z">
          <w:pPr>
            <w:pStyle w:val="ListParagraph"/>
            <w:numPr>
              <w:ilvl w:val="2"/>
              <w:numId w:val="44"/>
            </w:numPr>
            <w:ind w:left="1980" w:hanging="180"/>
          </w:pPr>
        </w:pPrChange>
      </w:pPr>
      <w:commentRangeStart w:id="230"/>
      <w:del w:id="231" w:author="Bhadgaonkar, S.S." w:date="2017-01-25T15:22:00Z">
        <w:r w:rsidDel="008A6B21">
          <w:delText>Snowing condition</w:delText>
        </w:r>
        <w:commentRangeEnd w:id="230"/>
        <w:r w:rsidR="008C3B9B" w:rsidDel="008A6B21">
          <w:rPr>
            <w:rStyle w:val="CommentReference"/>
          </w:rPr>
          <w:commentReference w:id="230"/>
        </w:r>
      </w:del>
    </w:p>
    <w:p w14:paraId="478825FB" w14:textId="0F737232" w:rsidR="00F02B46" w:rsidRDefault="00325FFD" w:rsidP="008D2442">
      <w:pPr>
        <w:pStyle w:val="ListParagraph"/>
        <w:numPr>
          <w:ilvl w:val="2"/>
          <w:numId w:val="44"/>
        </w:numPr>
      </w:pPr>
      <w:r>
        <w:t xml:space="preserve"> </w:t>
      </w:r>
      <w:r w:rsidR="00F02B46">
        <w:t xml:space="preserve">Uncertainty in </w:t>
      </w:r>
      <w:r>
        <w:t>lane detection</w:t>
      </w:r>
      <w:r w:rsidR="00F02B46">
        <w:t xml:space="preserve"> </w:t>
      </w:r>
      <w:ins w:id="232" w:author="Bhadgaonkar, S.S." w:date="2017-01-25T15:22:00Z">
        <w:r w:rsidR="008A6B21">
          <w:t xml:space="preserve">(weather, </w:t>
        </w:r>
      </w:ins>
      <w:ins w:id="233" w:author="Bhadgaonkar, S.S." w:date="2017-01-25T15:24:00Z">
        <w:r w:rsidR="008A6B21">
          <w:t>debris</w:t>
        </w:r>
      </w:ins>
      <w:ins w:id="234" w:author="Bhadgaonkar, S.S." w:date="2017-01-25T15:22:00Z">
        <w:r w:rsidR="008A6B21">
          <w:t xml:space="preserve"> </w:t>
        </w:r>
      </w:ins>
      <w:ins w:id="235" w:author="Bhadgaonkar, S.S." w:date="2017-01-25T15:23:00Z">
        <w:r w:rsidR="008A6B21">
          <w:t>)</w:t>
        </w:r>
      </w:ins>
    </w:p>
    <w:p w14:paraId="22E42A82" w14:textId="5AF0AF32" w:rsidR="00325FFD" w:rsidRDefault="00325FFD" w:rsidP="008D2442">
      <w:pPr>
        <w:pStyle w:val="ListParagraph"/>
        <w:numPr>
          <w:ilvl w:val="2"/>
          <w:numId w:val="44"/>
        </w:numPr>
        <w:rPr>
          <w:ins w:id="236" w:author="Occello, D." w:date="2017-01-23T15:12:00Z"/>
        </w:rPr>
      </w:pPr>
      <w:r>
        <w:t xml:space="preserve">Temperature range outside the range of -20 and 40 deg </w:t>
      </w:r>
      <w:r w:rsidR="00DD4947">
        <w:t>Celsius</w:t>
      </w:r>
      <w:r>
        <w:t>.</w:t>
      </w:r>
      <w:ins w:id="237" w:author="Bhadgaonkar, S.S." w:date="2017-01-25T15:24:00Z">
        <w:r w:rsidR="008A6B21">
          <w:t xml:space="preserve"> (** temp of speedgoat 0-50 deg).</w:t>
        </w:r>
      </w:ins>
      <w:ins w:id="238" w:author="Occello, D." w:date="2017-01-23T15:12:00Z">
        <w:r w:rsidR="002858A2">
          <w:t xml:space="preserve"> </w:t>
        </w:r>
      </w:ins>
    </w:p>
    <w:p w14:paraId="10B1B137" w14:textId="38464C51" w:rsidR="002858A2" w:rsidRDefault="002858A2" w:rsidP="008D2442">
      <w:pPr>
        <w:pStyle w:val="ListParagraph"/>
        <w:numPr>
          <w:ilvl w:val="2"/>
          <w:numId w:val="44"/>
        </w:numPr>
      </w:pPr>
      <w:ins w:id="239" w:author="Occello, D." w:date="2017-01-23T15:12:00Z">
        <w:r>
          <w:t>Driving outside Highways</w:t>
        </w:r>
      </w:ins>
    </w:p>
    <w:p w14:paraId="64490971" w14:textId="77777777" w:rsidR="00586A33" w:rsidRDefault="00955FA3" w:rsidP="0077718D">
      <w:pPr>
        <w:pStyle w:val="ListParagraph"/>
        <w:numPr>
          <w:ilvl w:val="0"/>
          <w:numId w:val="31"/>
        </w:numPr>
        <w:autoSpaceDE w:val="0"/>
        <w:autoSpaceDN w:val="0"/>
        <w:adjustRightInd w:val="0"/>
        <w:spacing w:after="0" w:line="240" w:lineRule="auto"/>
        <w:rPr>
          <w:ins w:id="240" w:author="Bhadgaonkar, S.S." w:date="2017-01-24T11:42:00Z"/>
        </w:rPr>
      </w:pPr>
      <w:r w:rsidRPr="00955FA3">
        <w:rPr>
          <w:b/>
        </w:rPr>
        <w:t>F:</w:t>
      </w:r>
      <w:r>
        <w:t xml:space="preserve"> </w:t>
      </w:r>
      <w:r w:rsidR="00781330" w:rsidRPr="00586A33">
        <w:rPr>
          <w:strike/>
          <w:rPrChange w:id="241" w:author="Bhadgaonkar, S.S." w:date="2017-01-24T11:42:00Z">
            <w:rPr/>
          </w:rPrChange>
        </w:rPr>
        <w:t xml:space="preserve">The </w:t>
      </w:r>
      <w:commentRangeStart w:id="242"/>
      <w:commentRangeStart w:id="243"/>
      <w:commentRangeStart w:id="244"/>
      <w:r w:rsidR="00781330" w:rsidRPr="00586A33">
        <w:rPr>
          <w:strike/>
          <w:rPrChange w:id="245" w:author="Bhadgaonkar, S.S." w:date="2017-01-24T11:42:00Z">
            <w:rPr/>
          </w:rPrChange>
        </w:rPr>
        <w:t>effecti</w:t>
      </w:r>
      <w:ins w:id="246" w:author="Bhadgaonkar, S.S." w:date="2017-01-24T11:42:00Z">
        <w:r w:rsidR="00586A33" w:rsidRPr="00586A33">
          <w:rPr>
            <w:strike/>
            <w:rPrChange w:id="247" w:author="Bhadgaonkar, S.S." w:date="2017-01-24T11:42:00Z">
              <w:rPr/>
            </w:rPrChange>
          </w:rPr>
          <w:t>…..</w:t>
        </w:r>
        <w:r w:rsidR="00586A33">
          <w:t xml:space="preserve"> </w:t>
        </w:r>
      </w:ins>
    </w:p>
    <w:p w14:paraId="4563CB59" w14:textId="14A8455D" w:rsidR="00781330" w:rsidRDefault="00586A33">
      <w:pPr>
        <w:pStyle w:val="ListParagraph"/>
        <w:autoSpaceDE w:val="0"/>
        <w:autoSpaceDN w:val="0"/>
        <w:adjustRightInd w:val="0"/>
        <w:spacing w:after="0" w:line="240" w:lineRule="auto"/>
        <w:ind w:left="1350"/>
        <w:pPrChange w:id="248" w:author="Bhadgaonkar, S.S." w:date="2017-01-24T11:42:00Z">
          <w:pPr>
            <w:pStyle w:val="ListParagraph"/>
            <w:numPr>
              <w:numId w:val="31"/>
            </w:numPr>
            <w:autoSpaceDE w:val="0"/>
            <w:autoSpaceDN w:val="0"/>
            <w:adjustRightInd w:val="0"/>
            <w:spacing w:after="0" w:line="240" w:lineRule="auto"/>
            <w:ind w:left="1350" w:hanging="360"/>
          </w:pPr>
        </w:pPrChange>
      </w:pPr>
      <w:ins w:id="249" w:author="Bhadgaonkar, S.S." w:date="2017-01-24T11:42:00Z">
        <w:r>
          <w:t>A</w:t>
        </w:r>
      </w:ins>
      <w:del w:id="250" w:author="Bhadgaonkar, S.S." w:date="2017-01-24T11:42:00Z">
        <w:r w:rsidR="00781330" w:rsidDel="00586A33">
          <w:delText>veness</w:delText>
        </w:r>
        <w:commentRangeEnd w:id="242"/>
        <w:r w:rsidR="00F47211" w:rsidDel="00586A33">
          <w:rPr>
            <w:rStyle w:val="CommentReference"/>
          </w:rPr>
          <w:commentReference w:id="242"/>
        </w:r>
        <w:commentRangeEnd w:id="243"/>
        <w:r w:rsidR="002858A2" w:rsidDel="00586A33">
          <w:rPr>
            <w:rStyle w:val="CommentReference"/>
          </w:rPr>
          <w:commentReference w:id="243"/>
        </w:r>
        <w:commentRangeEnd w:id="244"/>
        <w:r w:rsidDel="00586A33">
          <w:rPr>
            <w:rStyle w:val="CommentReference"/>
          </w:rPr>
          <w:commentReference w:id="244"/>
        </w:r>
        <w:r w:rsidR="00781330" w:rsidDel="00586A33">
          <w:delText xml:space="preserve"> of the ALC shall not be adversely affected by magnetic or electrical fields</w:delText>
        </w:r>
      </w:del>
      <w:ins w:id="251" w:author="Bhadgaonkar, S.S." w:date="2017-01-24T11:42:00Z">
        <w:r w:rsidR="00C75F0C">
          <w:t xml:space="preserve">LC shall be </w:t>
        </w:r>
        <w:r>
          <w:t>operational in presence of magnetic or electric fields of magnitude XX</w:t>
        </w:r>
      </w:ins>
      <w:r w:rsidR="00107F08">
        <w:t>.</w:t>
      </w:r>
    </w:p>
    <w:p w14:paraId="5EFD86E7" w14:textId="06CA6D1B" w:rsidR="002C4D90" w:rsidRDefault="00521C26" w:rsidP="00DF1CCB">
      <w:pPr>
        <w:pStyle w:val="ListParagraph"/>
        <w:numPr>
          <w:ilvl w:val="0"/>
          <w:numId w:val="31"/>
        </w:numPr>
        <w:autoSpaceDE w:val="0"/>
        <w:autoSpaceDN w:val="0"/>
        <w:adjustRightInd w:val="0"/>
        <w:spacing w:after="0" w:line="240" w:lineRule="auto"/>
      </w:pPr>
      <w:r w:rsidRPr="00521C26">
        <w:rPr>
          <w:b/>
        </w:rPr>
        <w:t>NF:</w:t>
      </w:r>
      <w:r>
        <w:t xml:space="preserve"> </w:t>
      </w:r>
      <w:r w:rsidR="002C4D90">
        <w:t>The failure warning signal shall be activated and remain activated while the vehicle is being driven and be reactivated after a subsequent ignition off – ignition on cycle as long as the failure exists</w:t>
      </w:r>
      <w:r w:rsidR="00107F08">
        <w:t>.</w:t>
      </w:r>
    </w:p>
    <w:p w14:paraId="66C20F96" w14:textId="46985300" w:rsidR="002C4D90" w:rsidRDefault="00521C26" w:rsidP="00FD472F">
      <w:pPr>
        <w:pStyle w:val="ListParagraph"/>
        <w:numPr>
          <w:ilvl w:val="0"/>
          <w:numId w:val="31"/>
        </w:numPr>
        <w:autoSpaceDE w:val="0"/>
        <w:autoSpaceDN w:val="0"/>
        <w:adjustRightInd w:val="0"/>
        <w:spacing w:after="0" w:line="240" w:lineRule="auto"/>
      </w:pPr>
      <w:r w:rsidRPr="00521C26">
        <w:rPr>
          <w:b/>
        </w:rPr>
        <w:lastRenderedPageBreak/>
        <w:t xml:space="preserve">NF: </w:t>
      </w:r>
      <w:r w:rsidR="00044B6D">
        <w:t>When the driver is provided with a</w:t>
      </w:r>
      <w:del w:id="252" w:author="Bhadgaonkar, S.S." w:date="2017-01-24T11:46:00Z">
        <w:r w:rsidR="00044B6D" w:rsidDel="00FD0E93">
          <w:delText>n</w:delText>
        </w:r>
      </w:del>
      <w:r w:rsidR="00044B6D">
        <w:t xml:space="preserve"> </w:t>
      </w:r>
      <w:del w:id="253" w:author="Bhadgaonkar, S.S." w:date="2017-01-24T11:44:00Z">
        <w:r w:rsidR="00044B6D" w:rsidDel="00FD0E93">
          <w:delText xml:space="preserve">optical </w:delText>
        </w:r>
      </w:del>
      <w:ins w:id="254" w:author="Bhadgaonkar, S.S." w:date="2017-01-24T11:44:00Z">
        <w:r w:rsidR="00FD0E93">
          <w:t xml:space="preserve">visual </w:t>
        </w:r>
      </w:ins>
      <w:r w:rsidR="00044B6D">
        <w:t xml:space="preserve">warning signal to indicate that the </w:t>
      </w:r>
      <w:r w:rsidR="00AD0B83">
        <w:t xml:space="preserve">ALC </w:t>
      </w:r>
      <w:r w:rsidR="00044B6D">
        <w:t>is temporarily not available, for example due to inclement weather conditions, the signal shall be constant.</w:t>
      </w:r>
    </w:p>
    <w:p w14:paraId="0D051A37" w14:textId="29D4B06E" w:rsidR="00F80759" w:rsidDel="00B04312" w:rsidRDefault="002E31F0" w:rsidP="00FD472F">
      <w:pPr>
        <w:pStyle w:val="ListParagraph"/>
        <w:numPr>
          <w:ilvl w:val="0"/>
          <w:numId w:val="31"/>
        </w:numPr>
        <w:autoSpaceDE w:val="0"/>
        <w:autoSpaceDN w:val="0"/>
        <w:adjustRightInd w:val="0"/>
        <w:spacing w:after="0" w:line="240" w:lineRule="auto"/>
        <w:rPr>
          <w:del w:id="255" w:author="Bhadgaonkar, S.S." w:date="2017-01-24T11:48:00Z"/>
        </w:rPr>
      </w:pPr>
      <w:del w:id="256" w:author="Bhadgaonkar, S.S." w:date="2017-01-24T11:48:00Z">
        <w:r w:rsidDel="00B04312">
          <w:rPr>
            <w:b/>
          </w:rPr>
          <w:delText>N</w:delText>
        </w:r>
        <w:r w:rsidR="00F80759" w:rsidDel="00B04312">
          <w:rPr>
            <w:b/>
          </w:rPr>
          <w:delText>F</w:delText>
        </w:r>
        <w:r w:rsidR="00F80759" w:rsidRPr="00F80759" w:rsidDel="00B04312">
          <w:delText xml:space="preserve">: </w:delText>
        </w:r>
        <w:commentRangeStart w:id="257"/>
        <w:commentRangeStart w:id="258"/>
        <w:r w:rsidR="00F80759" w:rsidRPr="00F80759" w:rsidDel="00B04312">
          <w:delText xml:space="preserve">Appropriate fault shall be raised within </w:delText>
        </w:r>
        <w:r w:rsidR="00F80759" w:rsidRPr="00F80759" w:rsidDel="00B04312">
          <w:rPr>
            <w:color w:val="FF0000"/>
          </w:rPr>
          <w:delText xml:space="preserve">0.1 S </w:delText>
        </w:r>
        <w:r w:rsidR="00F80759" w:rsidRPr="00F80759" w:rsidDel="00B04312">
          <w:delText>when any functional f</w:delText>
        </w:r>
        <w:r w:rsidR="00F80759" w:rsidDel="00B04312">
          <w:delText>ailure occurs related to the system.</w:delText>
        </w:r>
        <w:commentRangeEnd w:id="257"/>
        <w:r w:rsidR="002858A2" w:rsidDel="00B04312">
          <w:rPr>
            <w:rStyle w:val="CommentReference"/>
          </w:rPr>
          <w:commentReference w:id="257"/>
        </w:r>
        <w:commentRangeEnd w:id="258"/>
        <w:r w:rsidR="00FD0E93" w:rsidDel="00B04312">
          <w:rPr>
            <w:rStyle w:val="CommentReference"/>
          </w:rPr>
          <w:commentReference w:id="258"/>
        </w:r>
      </w:del>
    </w:p>
    <w:p w14:paraId="61AAC75F" w14:textId="77777777" w:rsidR="00044B6D" w:rsidRDefault="00044B6D" w:rsidP="00D00F6B">
      <w:pPr>
        <w:pStyle w:val="ListParagraph"/>
        <w:ind w:left="1440"/>
      </w:pPr>
    </w:p>
    <w:p w14:paraId="317232A6" w14:textId="77777777" w:rsidR="009B00F7" w:rsidRPr="00107F08" w:rsidRDefault="009B00F7" w:rsidP="009B00F7">
      <w:pPr>
        <w:pStyle w:val="ListParagraph"/>
        <w:numPr>
          <w:ilvl w:val="0"/>
          <w:numId w:val="25"/>
        </w:numPr>
        <w:rPr>
          <w:highlight w:val="cyan"/>
        </w:rPr>
      </w:pPr>
      <w:commentRangeStart w:id="259"/>
      <w:commentRangeStart w:id="260"/>
      <w:r w:rsidRPr="00107F08">
        <w:rPr>
          <w:highlight w:val="cyan"/>
        </w:rPr>
        <w:t>Maintainability</w:t>
      </w:r>
      <w:commentRangeEnd w:id="259"/>
      <w:r w:rsidR="009A3698">
        <w:rPr>
          <w:rStyle w:val="CommentReference"/>
        </w:rPr>
        <w:commentReference w:id="259"/>
      </w:r>
      <w:commentRangeEnd w:id="260"/>
      <w:r w:rsidR="0048627D">
        <w:rPr>
          <w:rStyle w:val="CommentReference"/>
        </w:rPr>
        <w:commentReference w:id="260"/>
      </w:r>
    </w:p>
    <w:p w14:paraId="23879305" w14:textId="14236394" w:rsidR="00A5267B" w:rsidRDefault="009B00F7" w:rsidP="00F06613">
      <w:pPr>
        <w:pStyle w:val="ListParagraph"/>
        <w:numPr>
          <w:ilvl w:val="0"/>
          <w:numId w:val="50"/>
        </w:numPr>
        <w:rPr>
          <w:ins w:id="261" w:author="Bhadgaonkar, S.S." w:date="2017-01-24T11:49:00Z"/>
        </w:rPr>
      </w:pPr>
      <w:commentRangeStart w:id="262"/>
      <w:commentRangeStart w:id="263"/>
      <w:r w:rsidRPr="00F162F1">
        <w:rPr>
          <w:b/>
        </w:rPr>
        <w:t>NF:</w:t>
      </w:r>
      <w:r>
        <w:t xml:space="preserve"> It shall be easy to maintain and upgrade the </w:t>
      </w:r>
      <w:r w:rsidR="00790434">
        <w:t>system</w:t>
      </w:r>
      <w:r>
        <w:t xml:space="preserve"> with additional features</w:t>
      </w:r>
      <w:ins w:id="264" w:author="Bhadgaonkar, S.S." w:date="2017-01-25T15:27:00Z">
        <w:r w:rsidR="008A6B21">
          <w:t xml:space="preserve"> e.g. through modul….</w:t>
        </w:r>
      </w:ins>
      <w:r>
        <w:t>.</w:t>
      </w:r>
      <w:commentRangeEnd w:id="262"/>
      <w:r w:rsidR="00BF1080">
        <w:rPr>
          <w:rStyle w:val="CommentReference"/>
        </w:rPr>
        <w:commentReference w:id="262"/>
      </w:r>
      <w:commentRangeEnd w:id="263"/>
      <w:r w:rsidR="0048627D">
        <w:rPr>
          <w:rStyle w:val="CommentReference"/>
        </w:rPr>
        <w:commentReference w:id="263"/>
      </w:r>
    </w:p>
    <w:p w14:paraId="12D5B32D" w14:textId="20CCCA1B" w:rsidR="0048627D" w:rsidRDefault="0048627D" w:rsidP="00F06613">
      <w:pPr>
        <w:pStyle w:val="ListParagraph"/>
        <w:numPr>
          <w:ilvl w:val="0"/>
          <w:numId w:val="50"/>
        </w:numPr>
      </w:pPr>
      <w:ins w:id="265" w:author="Bhadgaonkar, S.S." w:date="2017-01-24T11:49:00Z">
        <w:r>
          <w:rPr>
            <w:b/>
          </w:rPr>
          <w:t>NF:</w:t>
        </w:r>
        <w:r>
          <w:t xml:space="preserve"> </w:t>
        </w:r>
      </w:ins>
      <w:ins w:id="266" w:author="Bhadgaonkar, S.S." w:date="2017-01-24T11:51:00Z">
        <w:r>
          <w:t xml:space="preserve">If needed, ALC shall be able </w:t>
        </w:r>
      </w:ins>
      <w:ins w:id="267" w:author="Bhadgaonkar, S.S." w:date="2017-01-25T15:25:00Z">
        <w:r w:rsidR="008A6B21">
          <w:t xml:space="preserve">to </w:t>
        </w:r>
      </w:ins>
      <w:ins w:id="268" w:author="Bhadgaonkar, S.S." w:date="2017-01-24T11:52:00Z">
        <w:r>
          <w:t>operate</w:t>
        </w:r>
      </w:ins>
      <w:ins w:id="269" w:author="Bhadgaonkar, S.S." w:date="2017-01-24T11:51:00Z">
        <w:r>
          <w:t xml:space="preserve"> standalone</w:t>
        </w:r>
      </w:ins>
      <w:ins w:id="270" w:author="Bhadgaonkar, S.S." w:date="2017-01-24T11:52:00Z">
        <w:r>
          <w:t xml:space="preserve"> using just </w:t>
        </w:r>
      </w:ins>
      <w:ins w:id="271" w:author="Bhadgaonkar, S.S." w:date="2017-01-24T11:53:00Z">
        <w:r>
          <w:t xml:space="preserve">the lateral </w:t>
        </w:r>
      </w:ins>
      <w:ins w:id="272" w:author="Bhadgaonkar, S.S." w:date="2017-01-24T11:52:00Z">
        <w:r>
          <w:t>control</w:t>
        </w:r>
      </w:ins>
      <w:ins w:id="273" w:author="Bhadgaonkar, S.S." w:date="2017-01-24T11:53:00Z">
        <w:r>
          <w:t xml:space="preserve"> and necessary sensor</w:t>
        </w:r>
      </w:ins>
      <w:ins w:id="274" w:author="Bhadgaonkar, S.S." w:date="2017-01-25T15:25:00Z">
        <w:r w:rsidR="008A6B21">
          <w:t>s</w:t>
        </w:r>
      </w:ins>
      <w:ins w:id="275" w:author="Bhadgaonkar, S.S." w:date="2017-01-24T11:53:00Z">
        <w:r>
          <w:t xml:space="preserve"> and hardware</w:t>
        </w:r>
      </w:ins>
      <w:ins w:id="276" w:author="Bhadgaonkar, S.S." w:date="2017-01-24T11:51:00Z">
        <w:r>
          <w:t>.</w:t>
        </w:r>
      </w:ins>
    </w:p>
    <w:p w14:paraId="71E17DBF" w14:textId="684F36C0" w:rsidR="00A5267B" w:rsidRDefault="00A5267B" w:rsidP="00F06613">
      <w:pPr>
        <w:pStyle w:val="ListParagraph"/>
        <w:numPr>
          <w:ilvl w:val="0"/>
          <w:numId w:val="50"/>
        </w:numPr>
      </w:pPr>
      <w:r w:rsidRPr="00A5267B">
        <w:rPr>
          <w:b/>
        </w:rPr>
        <w:t>NF:</w:t>
      </w:r>
      <w:r>
        <w:t xml:space="preserve"> If needed, it shall be possible to interact with other systems in the vehicle like ACC.</w:t>
      </w:r>
    </w:p>
    <w:p w14:paraId="38A39092" w14:textId="2CAFDAF1" w:rsidR="00F06613" w:rsidRDefault="00F06613" w:rsidP="00F06613">
      <w:pPr>
        <w:pStyle w:val="ListParagraph"/>
        <w:numPr>
          <w:ilvl w:val="0"/>
          <w:numId w:val="50"/>
        </w:numPr>
      </w:pPr>
      <w:r>
        <w:rPr>
          <w:b/>
        </w:rPr>
        <w:t>NF:</w:t>
      </w:r>
      <w:r>
        <w:t xml:space="preserve"> </w:t>
      </w:r>
      <w:commentRangeStart w:id="277"/>
      <w:commentRangeStart w:id="278"/>
      <w:r>
        <w:t xml:space="preserve">It shall have understandable </w:t>
      </w:r>
      <w:r w:rsidR="002772A1">
        <w:t xml:space="preserve">communication </w:t>
      </w:r>
      <w:r>
        <w:t>interface.</w:t>
      </w:r>
      <w:commentRangeEnd w:id="277"/>
      <w:r w:rsidR="00BF1080">
        <w:rPr>
          <w:rStyle w:val="CommentReference"/>
        </w:rPr>
        <w:commentReference w:id="277"/>
      </w:r>
      <w:commentRangeEnd w:id="278"/>
      <w:ins w:id="279" w:author="Bhadgaonkar, S.S." w:date="2017-01-25T15:28:00Z">
        <w:r w:rsidR="008A6B21">
          <w:t xml:space="preserve"> replace</w:t>
        </w:r>
      </w:ins>
      <w:r w:rsidR="008848A8">
        <w:rPr>
          <w:rStyle w:val="CommentReference"/>
        </w:rPr>
        <w:commentReference w:id="278"/>
      </w:r>
    </w:p>
    <w:p w14:paraId="69A186D1" w14:textId="77777777" w:rsidR="00F06613" w:rsidRDefault="00F06613" w:rsidP="00F06613">
      <w:pPr>
        <w:pStyle w:val="ListParagraph"/>
        <w:ind w:left="1440"/>
      </w:pPr>
    </w:p>
    <w:p w14:paraId="06296958" w14:textId="66F7132D" w:rsidR="00BC74B6" w:rsidRPr="00D26CF7" w:rsidRDefault="003D1F38" w:rsidP="00874C8C">
      <w:pPr>
        <w:pStyle w:val="ListParagraph"/>
        <w:numPr>
          <w:ilvl w:val="0"/>
          <w:numId w:val="25"/>
        </w:numPr>
        <w:rPr>
          <w:highlight w:val="cyan"/>
        </w:rPr>
      </w:pPr>
      <w:r w:rsidRPr="00D26CF7">
        <w:rPr>
          <w:highlight w:val="cyan"/>
        </w:rPr>
        <w:t>User Friendly</w:t>
      </w:r>
    </w:p>
    <w:p w14:paraId="08A5AC29" w14:textId="66086E60" w:rsidR="00F25194" w:rsidRDefault="00F25194" w:rsidP="00F25194">
      <w:pPr>
        <w:pStyle w:val="ListParagraph"/>
        <w:numPr>
          <w:ilvl w:val="0"/>
          <w:numId w:val="47"/>
        </w:numPr>
      </w:pPr>
      <w:r w:rsidRPr="00F25194">
        <w:rPr>
          <w:b/>
        </w:rPr>
        <w:t>NF:</w:t>
      </w:r>
      <w:r>
        <w:t xml:space="preserve"> ALC enable/disable lever shall be easily visible to the driver from the sitting position.</w:t>
      </w:r>
    </w:p>
    <w:p w14:paraId="56CA656A" w14:textId="321AA7A1" w:rsidR="00F25194" w:rsidRDefault="00F25194" w:rsidP="00F25194">
      <w:pPr>
        <w:pStyle w:val="ListParagraph"/>
        <w:numPr>
          <w:ilvl w:val="0"/>
          <w:numId w:val="47"/>
        </w:numPr>
      </w:pPr>
      <w:r w:rsidRPr="00F25194">
        <w:rPr>
          <w:b/>
        </w:rPr>
        <w:t>NF:</w:t>
      </w:r>
      <w:r>
        <w:t xml:space="preserve"> ALC enable/disable lever shall have clear markings for enabling and disabling the ALC system. </w:t>
      </w:r>
    </w:p>
    <w:p w14:paraId="2FA78B54" w14:textId="764ADA7F" w:rsidR="003D1F38" w:rsidRDefault="00F25194" w:rsidP="00F25194">
      <w:pPr>
        <w:pStyle w:val="ListParagraph"/>
        <w:numPr>
          <w:ilvl w:val="0"/>
          <w:numId w:val="47"/>
        </w:numPr>
      </w:pPr>
      <w:r w:rsidRPr="00F25194">
        <w:rPr>
          <w:b/>
        </w:rPr>
        <w:t>NF:</w:t>
      </w:r>
      <w:r>
        <w:t xml:space="preserve"> The </w:t>
      </w:r>
      <w:commentRangeStart w:id="280"/>
      <w:del w:id="281" w:author="Bhadgaonkar, S.S." w:date="2017-01-24T11:59:00Z">
        <w:r w:rsidDel="008848A8">
          <w:delText>optical</w:delText>
        </w:r>
        <w:commentRangeEnd w:id="280"/>
        <w:r w:rsidR="00F47211" w:rsidDel="008848A8">
          <w:rPr>
            <w:rStyle w:val="CommentReference"/>
          </w:rPr>
          <w:commentReference w:id="280"/>
        </w:r>
        <w:r w:rsidDel="008848A8">
          <w:delText xml:space="preserve"> </w:delText>
        </w:r>
      </w:del>
      <w:ins w:id="282" w:author="Bhadgaonkar, S.S." w:date="2017-01-24T11:59:00Z">
        <w:r w:rsidR="008848A8">
          <w:t xml:space="preserve">visual </w:t>
        </w:r>
      </w:ins>
      <w:r>
        <w:t>warning signals shall be visible even by daylight and it shall be easily readable by the driver from the driver’s seat.</w:t>
      </w:r>
    </w:p>
    <w:p w14:paraId="00965CDC" w14:textId="734C0458" w:rsidR="00266A4B" w:rsidRDefault="00266A4B" w:rsidP="00266A4B">
      <w:pPr>
        <w:pStyle w:val="ListParagraph"/>
        <w:numPr>
          <w:ilvl w:val="0"/>
          <w:numId w:val="47"/>
        </w:numPr>
      </w:pPr>
      <w:commentRangeStart w:id="283"/>
      <w:commentRangeStart w:id="284"/>
      <w:r w:rsidRPr="004919C7">
        <w:rPr>
          <w:b/>
        </w:rPr>
        <w:t>F:</w:t>
      </w:r>
      <w:r>
        <w:t xml:space="preserve"> ALC shall notify the current ALC status using HMI</w:t>
      </w:r>
    </w:p>
    <w:p w14:paraId="237505F1" w14:textId="77777777" w:rsidR="00266A4B" w:rsidRDefault="00266A4B" w:rsidP="00266A4B">
      <w:pPr>
        <w:pStyle w:val="ListParagraph"/>
        <w:ind w:left="1440"/>
      </w:pPr>
      <w:r>
        <w:t>Status:</w:t>
      </w:r>
    </w:p>
    <w:p w14:paraId="5B71B3DC" w14:textId="77777777" w:rsidR="00266A4B" w:rsidRDefault="00266A4B" w:rsidP="00266A4B">
      <w:pPr>
        <w:pStyle w:val="ListParagraph"/>
        <w:ind w:left="1440" w:firstLine="720"/>
      </w:pPr>
      <w:r>
        <w:t>Enabled</w:t>
      </w:r>
    </w:p>
    <w:p w14:paraId="340DE4F0" w14:textId="77777777" w:rsidR="00266A4B" w:rsidRDefault="00266A4B" w:rsidP="00266A4B">
      <w:pPr>
        <w:pStyle w:val="ListParagraph"/>
        <w:ind w:left="1440"/>
        <w:rPr>
          <w:ins w:id="285" w:author="Bhadgaonkar, S.S." w:date="2017-01-25T15:29:00Z"/>
        </w:rPr>
      </w:pPr>
      <w:r>
        <w:tab/>
      </w:r>
      <w:r>
        <w:tab/>
        <w:t xml:space="preserve">Active lane centering on </w:t>
      </w:r>
    </w:p>
    <w:p w14:paraId="4891205B" w14:textId="60E533EE" w:rsidR="008A6B21" w:rsidRDefault="008A6B21" w:rsidP="008A6B21">
      <w:pPr>
        <w:pStyle w:val="ListParagraph"/>
        <w:ind w:left="1440"/>
        <w:pPrChange w:id="286" w:author="Bhadgaonkar, S.S." w:date="2017-01-25T15:29:00Z">
          <w:pPr>
            <w:pStyle w:val="ListParagraph"/>
            <w:ind w:left="1440"/>
          </w:pPr>
        </w:pPrChange>
      </w:pPr>
      <w:ins w:id="287" w:author="Bhadgaonkar, S.S." w:date="2017-01-25T15:29:00Z">
        <w:r>
          <w:tab/>
        </w:r>
        <w:r>
          <w:tab/>
          <w:t>Active LDW (Degraded)</w:t>
        </w:r>
      </w:ins>
    </w:p>
    <w:p w14:paraId="14149D76" w14:textId="77777777" w:rsidR="00266A4B" w:rsidRDefault="00266A4B" w:rsidP="00266A4B">
      <w:pPr>
        <w:pStyle w:val="ListParagraph"/>
        <w:ind w:left="1440"/>
      </w:pPr>
      <w:r>
        <w:tab/>
      </w:r>
      <w:r>
        <w:tab/>
        <w:t>Active lane centering off.</w:t>
      </w:r>
      <w:r>
        <w:tab/>
      </w:r>
    </w:p>
    <w:p w14:paraId="75E97C46" w14:textId="77777777" w:rsidR="00266A4B" w:rsidRDefault="00266A4B" w:rsidP="00266A4B">
      <w:pPr>
        <w:pStyle w:val="ListParagraph"/>
        <w:ind w:left="1440" w:firstLine="720"/>
      </w:pPr>
      <w:r>
        <w:t>Disabled</w:t>
      </w:r>
      <w:commentRangeEnd w:id="283"/>
      <w:r w:rsidR="00BF1080">
        <w:rPr>
          <w:rStyle w:val="CommentReference"/>
        </w:rPr>
        <w:commentReference w:id="283"/>
      </w:r>
      <w:commentRangeEnd w:id="284"/>
      <w:r w:rsidR="00A14AB4">
        <w:rPr>
          <w:rStyle w:val="CommentReference"/>
        </w:rPr>
        <w:commentReference w:id="284"/>
      </w:r>
    </w:p>
    <w:p w14:paraId="43AECF9F" w14:textId="77777777" w:rsidR="00BC6218" w:rsidRDefault="00BC6218" w:rsidP="00BC6218">
      <w:pPr>
        <w:pStyle w:val="ListParagraph"/>
        <w:numPr>
          <w:ilvl w:val="0"/>
          <w:numId w:val="27"/>
        </w:numPr>
      </w:pPr>
      <w:r w:rsidRPr="004C3CDB">
        <w:rPr>
          <w:b/>
        </w:rPr>
        <w:t>F:</w:t>
      </w:r>
      <w:r>
        <w:t xml:space="preserve"> The warning provided to the driver shall be noticeable by the driver and be provided</w:t>
      </w:r>
    </w:p>
    <w:p w14:paraId="245FE8C6" w14:textId="77777777" w:rsidR="00BC6218" w:rsidRDefault="00BC6218" w:rsidP="00BC6218">
      <w:pPr>
        <w:pStyle w:val="ListParagraph"/>
        <w:ind w:left="1440"/>
      </w:pPr>
      <w:r>
        <w:t>by:</w:t>
      </w:r>
    </w:p>
    <w:p w14:paraId="0E71AE87" w14:textId="77777777" w:rsidR="00BC6218" w:rsidRDefault="00BC6218" w:rsidP="00BC6218">
      <w:pPr>
        <w:pStyle w:val="ListParagraph"/>
        <w:numPr>
          <w:ilvl w:val="0"/>
          <w:numId w:val="46"/>
        </w:numPr>
      </w:pPr>
      <w:commentRangeStart w:id="288"/>
      <w:commentRangeStart w:id="289"/>
      <w:r>
        <w:t>At least two warning means out of optical, acoustic and haptic, or</w:t>
      </w:r>
    </w:p>
    <w:p w14:paraId="3A41262B" w14:textId="02247F5C" w:rsidR="00BC6218" w:rsidRDefault="00BC6218" w:rsidP="00BC6218">
      <w:pPr>
        <w:pStyle w:val="ListParagraph"/>
        <w:numPr>
          <w:ilvl w:val="0"/>
          <w:numId w:val="46"/>
        </w:numPr>
      </w:pPr>
      <w:r>
        <w:t>One warning means out of haptic and acoustic, with spatial indication about the direction of unintended drift of the vehicle.</w:t>
      </w:r>
      <w:commentRangeEnd w:id="288"/>
      <w:r w:rsidR="008C3B9B">
        <w:rPr>
          <w:rStyle w:val="CommentReference"/>
        </w:rPr>
        <w:commentReference w:id="288"/>
      </w:r>
      <w:commentRangeEnd w:id="289"/>
      <w:r w:rsidR="00A14AB4">
        <w:rPr>
          <w:rStyle w:val="CommentReference"/>
        </w:rPr>
        <w:commentReference w:id="289"/>
      </w:r>
    </w:p>
    <w:p w14:paraId="02AD0BEA" w14:textId="77777777" w:rsidR="00BC6218" w:rsidRDefault="00BC6218" w:rsidP="00266A4B">
      <w:pPr>
        <w:pStyle w:val="ListParagraph"/>
        <w:ind w:left="1440" w:firstLine="720"/>
      </w:pPr>
    </w:p>
    <w:sectPr w:rsidR="00BC6218" w:rsidSect="00B065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Wouters, R.M.C.M." w:date="2017-01-23T15:44:00Z" w:initials="WR">
    <w:p w14:paraId="1EC8365E" w14:textId="18542FD5" w:rsidR="002B381C" w:rsidRDefault="002B381C">
      <w:pPr>
        <w:pStyle w:val="CommentText"/>
      </w:pPr>
      <w:r>
        <w:rPr>
          <w:rStyle w:val="CommentReference"/>
        </w:rPr>
        <w:annotationRef/>
      </w:r>
      <w:r>
        <w:t>Is again a repetition if you use Davide’s modified version</w:t>
      </w:r>
    </w:p>
  </w:comment>
  <w:comment w:id="34" w:author="Occello, D." w:date="2017-01-23T15:26:00Z" w:initials="OD">
    <w:p w14:paraId="09EDD77E" w14:textId="21110FA1" w:rsidR="001F4BFE" w:rsidRDefault="001F4BFE">
      <w:pPr>
        <w:pStyle w:val="CommentText"/>
      </w:pPr>
      <w:r>
        <w:rPr>
          <w:rStyle w:val="CommentReference"/>
        </w:rPr>
        <w:annotationRef/>
      </w:r>
      <w:r>
        <w:t>I’d elaborate a little bit more on this</w:t>
      </w:r>
    </w:p>
  </w:comment>
  <w:comment w:id="35" w:author="Wouters, R.M.C.M." w:date="2017-01-23T15:45:00Z" w:initials="WR">
    <w:p w14:paraId="70BBAD22" w14:textId="59423479" w:rsidR="002B381C" w:rsidRDefault="002B381C">
      <w:pPr>
        <w:pStyle w:val="CommentText"/>
      </w:pPr>
      <w:r>
        <w:rPr>
          <w:rStyle w:val="CommentReference"/>
        </w:rPr>
        <w:annotationRef/>
      </w:r>
      <w:r>
        <w:t>Again, I prefer this version</w:t>
      </w:r>
    </w:p>
  </w:comment>
  <w:comment w:id="36" w:author="Bhadgaonkar, S.S." w:date="2017-01-24T10:49:00Z" w:initials="BS">
    <w:p w14:paraId="230B321C" w14:textId="7F8E1650" w:rsidR="00B4144D" w:rsidRDefault="00B4144D">
      <w:pPr>
        <w:pStyle w:val="CommentText"/>
      </w:pPr>
      <w:r>
        <w:rPr>
          <w:rStyle w:val="CommentReference"/>
        </w:rPr>
        <w:annotationRef/>
      </w:r>
    </w:p>
  </w:comment>
  <w:comment w:id="46" w:author="Bhadgaonkar, S.S." w:date="2017-01-24T10:52:00Z" w:initials="BS">
    <w:p w14:paraId="6CA8EE5D" w14:textId="460D4FAE" w:rsidR="00E26F94" w:rsidRDefault="00E26F94">
      <w:pPr>
        <w:pStyle w:val="CommentText"/>
      </w:pPr>
      <w:r>
        <w:rPr>
          <w:rStyle w:val="CommentReference"/>
        </w:rPr>
        <w:annotationRef/>
      </w:r>
      <w:r>
        <w:t>Once Raymond updates this figure in C and A, I will remove it from here and just update the figure number.</w:t>
      </w:r>
    </w:p>
  </w:comment>
  <w:comment w:id="51" w:author="Wouters, R.M.C.M." w:date="2017-01-23T16:09:00Z" w:initials="WR">
    <w:p w14:paraId="003EF3DF" w14:textId="6DD30869" w:rsidR="009A3698" w:rsidRDefault="009A3698">
      <w:pPr>
        <w:pStyle w:val="CommentText"/>
      </w:pPr>
      <w:r>
        <w:rPr>
          <w:rStyle w:val="CommentReference"/>
        </w:rPr>
        <w:annotationRef/>
      </w:r>
      <w:r>
        <w:t>I should add that the system needs to be designed in compliance with the standard (UNECE, NCAP, ISO etc…)</w:t>
      </w:r>
    </w:p>
    <w:p w14:paraId="76BCB0B8" w14:textId="09F9B179" w:rsidR="00370A59" w:rsidRDefault="00370A59">
      <w:pPr>
        <w:pStyle w:val="CommentText"/>
      </w:pPr>
    </w:p>
  </w:comment>
  <w:comment w:id="52" w:author="Bhadgaonkar, S.S." w:date="2017-01-24T11:26:00Z" w:initials="BS">
    <w:p w14:paraId="4B1A18D7" w14:textId="51619705" w:rsidR="00D71309" w:rsidRDefault="00D71309">
      <w:pPr>
        <w:pStyle w:val="CommentText"/>
      </w:pPr>
      <w:r>
        <w:rPr>
          <w:rStyle w:val="CommentReference"/>
        </w:rPr>
        <w:annotationRef/>
      </w:r>
      <w:r>
        <w:t>SB: yes, that needs to be in the C and A view.</w:t>
      </w:r>
    </w:p>
  </w:comment>
  <w:comment w:id="58" w:author="Wouters, R.M.C.M." w:date="2017-01-23T15:47:00Z" w:initials="WR">
    <w:p w14:paraId="5E2DC8BF" w14:textId="77777777" w:rsidR="004832FE" w:rsidRDefault="004832FE" w:rsidP="004832FE">
      <w:pPr>
        <w:pStyle w:val="CommentText"/>
      </w:pPr>
      <w:r>
        <w:rPr>
          <w:rStyle w:val="CommentReference"/>
        </w:rPr>
        <w:annotationRef/>
      </w:r>
      <w:r>
        <w:t>Did we agree on this value?</w:t>
      </w:r>
    </w:p>
    <w:p w14:paraId="1D7B2D5E" w14:textId="77777777" w:rsidR="004832FE" w:rsidRDefault="004832FE" w:rsidP="004832FE">
      <w:pPr>
        <w:pStyle w:val="CommentText"/>
      </w:pPr>
    </w:p>
    <w:p w14:paraId="19882ACB" w14:textId="77777777" w:rsidR="004832FE" w:rsidRDefault="004832FE" w:rsidP="004832FE">
      <w:pPr>
        <w:pStyle w:val="CommentText"/>
      </w:pPr>
      <w:r>
        <w:t>SB: we will discuss in the meeting. This is already part of Euro NCAP doc.</w:t>
      </w:r>
    </w:p>
  </w:comment>
  <w:comment w:id="113" w:author="Singh, A." w:date="2017-01-23T13:48:00Z" w:initials="SA">
    <w:p w14:paraId="19B92987" w14:textId="6F90F138" w:rsidR="00A91135" w:rsidRDefault="00A91135">
      <w:pPr>
        <w:pStyle w:val="CommentText"/>
      </w:pPr>
      <w:r>
        <w:rPr>
          <w:rStyle w:val="CommentReference"/>
        </w:rPr>
        <w:annotationRef/>
      </w:r>
      <w:r>
        <w:t>The word unintentional can be made more smart by comparing it against the input steer torque</w:t>
      </w:r>
      <w:r w:rsidR="00DE6E5F">
        <w:t xml:space="preserve"> of 0.3 Nm</w:t>
      </w:r>
      <w:r>
        <w:t xml:space="preserve"> from the driver.</w:t>
      </w:r>
    </w:p>
  </w:comment>
  <w:comment w:id="119" w:author="Wouters, R.M.C.M." w:date="2017-01-23T15:47:00Z" w:initials="WR">
    <w:p w14:paraId="2A0EAEE8" w14:textId="32E725FA" w:rsidR="002B381C" w:rsidRDefault="002B381C">
      <w:pPr>
        <w:pStyle w:val="CommentText"/>
      </w:pPr>
      <w:r>
        <w:rPr>
          <w:rStyle w:val="CommentReference"/>
        </w:rPr>
        <w:annotationRef/>
      </w:r>
      <w:r>
        <w:t>Did we agree on this value?</w:t>
      </w:r>
    </w:p>
    <w:p w14:paraId="6B1789C4" w14:textId="77777777" w:rsidR="00BE3D1E" w:rsidRDefault="00BE3D1E">
      <w:pPr>
        <w:pStyle w:val="CommentText"/>
      </w:pPr>
    </w:p>
    <w:p w14:paraId="010D102E" w14:textId="3FA82E6C" w:rsidR="00BE3D1E" w:rsidRDefault="00BE3D1E">
      <w:pPr>
        <w:pStyle w:val="CommentText"/>
      </w:pPr>
      <w:r>
        <w:t>SB: we will discuss in the meeting. This is already part of Euro NCAP doc.</w:t>
      </w:r>
    </w:p>
  </w:comment>
  <w:comment w:id="120" w:author="Wouters, R.M.C.M." w:date="2017-01-23T15:47:00Z" w:initials="WR">
    <w:p w14:paraId="68A8B3F2" w14:textId="78938694" w:rsidR="002B381C" w:rsidRDefault="002B381C">
      <w:pPr>
        <w:pStyle w:val="CommentText"/>
      </w:pPr>
      <w:r>
        <w:rPr>
          <w:rStyle w:val="CommentReference"/>
        </w:rPr>
        <w:annotationRef/>
      </w:r>
      <w:r>
        <w:t>Why this value, source??</w:t>
      </w:r>
    </w:p>
    <w:p w14:paraId="413E838E" w14:textId="77777777" w:rsidR="00BE3D1E" w:rsidRDefault="00BE3D1E">
      <w:pPr>
        <w:pStyle w:val="CommentText"/>
      </w:pPr>
    </w:p>
    <w:p w14:paraId="1649A6E5" w14:textId="00E84E7C" w:rsidR="00BE3D1E" w:rsidRDefault="00BE3D1E">
      <w:pPr>
        <w:pStyle w:val="CommentText"/>
      </w:pPr>
      <w:r>
        <w:t>SB: therefore I made it red. We need to discuss this. It is the time taken by system when user wants it to get disabled immediately (which we need to quantify). If you ask me, this must be even less.</w:t>
      </w:r>
    </w:p>
  </w:comment>
  <w:comment w:id="122" w:author="Wouters, R.M.C.M." w:date="2017-01-23T15:48:00Z" w:initials="WR">
    <w:p w14:paraId="4E9EE57C" w14:textId="03F1A274" w:rsidR="002B381C" w:rsidRDefault="002B381C">
      <w:pPr>
        <w:pStyle w:val="CommentText"/>
      </w:pPr>
      <w:r>
        <w:rPr>
          <w:rStyle w:val="CommentReference"/>
        </w:rPr>
        <w:annotationRef/>
      </w:r>
      <w:r>
        <w:t>remove</w:t>
      </w:r>
    </w:p>
  </w:comment>
  <w:comment w:id="124" w:author="Wouters, R.M.C.M." w:date="2017-01-23T15:48:00Z" w:initials="WR">
    <w:p w14:paraId="67F1E4F9" w14:textId="6751B427" w:rsidR="002B381C" w:rsidRDefault="002B381C">
      <w:pPr>
        <w:pStyle w:val="CommentText"/>
      </w:pPr>
      <w:r>
        <w:rPr>
          <w:rStyle w:val="CommentReference"/>
        </w:rPr>
        <w:annotationRef/>
      </w:r>
      <w:r>
        <w:t>and driver applies a counter steer torque…..</w:t>
      </w:r>
    </w:p>
  </w:comment>
  <w:comment w:id="125" w:author="Bhadgaonkar, S.S." w:date="2017-01-25T14:38:00Z" w:initials="BS">
    <w:p w14:paraId="139A6865" w14:textId="25A3A5F6" w:rsidR="002139B0" w:rsidRDefault="002139B0">
      <w:pPr>
        <w:pStyle w:val="CommentText"/>
      </w:pPr>
      <w:r>
        <w:rPr>
          <w:rStyle w:val="CommentReference"/>
        </w:rPr>
        <w:annotationRef/>
      </w:r>
    </w:p>
  </w:comment>
  <w:comment w:id="130" w:author="Singh, A." w:date="2017-01-23T13:53:00Z" w:initials="SA">
    <w:p w14:paraId="0F9D51D9" w14:textId="2159B4BF" w:rsidR="009930A1" w:rsidRDefault="00DE6E5F">
      <w:pPr>
        <w:pStyle w:val="CommentText"/>
      </w:pPr>
      <w:r>
        <w:rPr>
          <w:rStyle w:val="CommentReference"/>
        </w:rPr>
        <w:annotationRef/>
      </w:r>
      <w:r>
        <w:t>Input steer torque is not detected in case of control action? I have some doubts about this requirement. Can we discuss this once again.</w:t>
      </w:r>
    </w:p>
  </w:comment>
  <w:comment w:id="131" w:author="Occello, D." w:date="2017-01-23T14:59:00Z" w:initials="OD">
    <w:p w14:paraId="0977BEBC" w14:textId="232F4BF2" w:rsidR="009930A1" w:rsidRDefault="009930A1">
      <w:pPr>
        <w:pStyle w:val="CommentText"/>
      </w:pPr>
      <w:r>
        <w:rPr>
          <w:rStyle w:val="CommentReference"/>
        </w:rPr>
        <w:annotationRef/>
      </w:r>
      <w:r>
        <w:t>My understanding is that the system should work without driver input, but he should have it’s hands on the steering wheel and should be checked for attention (at least according to other implementations)</w:t>
      </w:r>
    </w:p>
  </w:comment>
  <w:comment w:id="132" w:author="Wouters, R.M.C.M." w:date="2017-01-23T15:49:00Z" w:initials="WR">
    <w:p w14:paraId="44791F4C" w14:textId="228E8537" w:rsidR="002B381C" w:rsidRDefault="002B381C">
      <w:pPr>
        <w:pStyle w:val="CommentText"/>
      </w:pPr>
      <w:r>
        <w:rPr>
          <w:rStyle w:val="CommentReference"/>
        </w:rPr>
        <w:annotationRef/>
      </w:r>
      <w:r>
        <w:t>Why should we disable the system when braking, This means that slowing down for a traffic jam will automatically shut down the system? I don’t think that this is desired. I suggest to deactivate the system when we apply a brake torque above a certain value (emergency braking value that Gijs mentioned)</w:t>
      </w:r>
      <w:r w:rsidR="00FF0649">
        <w:t>.</w:t>
      </w:r>
    </w:p>
    <w:p w14:paraId="5B889A26" w14:textId="77777777" w:rsidR="00FF0649" w:rsidRDefault="00FF0649">
      <w:pPr>
        <w:pStyle w:val="CommentText"/>
      </w:pPr>
    </w:p>
    <w:p w14:paraId="5099478D" w14:textId="0B1F61F0" w:rsidR="00FF0649" w:rsidRDefault="00FF0649">
      <w:pPr>
        <w:pStyle w:val="CommentText"/>
      </w:pPr>
      <w:r>
        <w:t>SB: isn’t braking is like driver feels that something is wrong and wants to take control. I agree that slight braking can be ignored. We will discuss this point.</w:t>
      </w:r>
    </w:p>
  </w:comment>
  <w:comment w:id="135" w:author="Singh, A." w:date="2017-01-23T13:56:00Z" w:initials="SA">
    <w:p w14:paraId="76C1DC1D" w14:textId="65ED9643" w:rsidR="00DE6E5F" w:rsidRDefault="00DE6E5F">
      <w:pPr>
        <w:pStyle w:val="CommentText"/>
      </w:pPr>
      <w:r>
        <w:rPr>
          <w:rStyle w:val="CommentReference"/>
        </w:rPr>
        <w:annotationRef/>
      </w:r>
      <w:r>
        <w:t xml:space="preserve">Minor control correction will always be happening and if driver is getting his hands off the wheels he will be irritated by warning. Also kind of warning has to be specific in each requirement. So maybe splitting this into two requirements with increased time span. </w:t>
      </w:r>
    </w:p>
  </w:comment>
  <w:comment w:id="136" w:author="Occello, D." w:date="2017-01-23T15:01:00Z" w:initials="OD">
    <w:p w14:paraId="6881557C" w14:textId="553A181C" w:rsidR="009930A1" w:rsidRDefault="009930A1">
      <w:pPr>
        <w:pStyle w:val="CommentText"/>
      </w:pPr>
      <w:r>
        <w:rPr>
          <w:rStyle w:val="CommentReference"/>
        </w:rPr>
        <w:annotationRef/>
      </w:r>
      <w:r>
        <w:t>Again, hands on the steering wheel</w:t>
      </w:r>
    </w:p>
  </w:comment>
  <w:comment w:id="134" w:author="Wouters, R.M.C.M." w:date="2017-01-23T15:51:00Z" w:initials="WR">
    <w:p w14:paraId="61C7C560" w14:textId="6F1112C3" w:rsidR="002B381C" w:rsidRDefault="002B381C">
      <w:pPr>
        <w:pStyle w:val="CommentText"/>
      </w:pPr>
      <w:r>
        <w:rPr>
          <w:rStyle w:val="CommentReference"/>
        </w:rPr>
        <w:annotationRef/>
      </w:r>
      <w:r>
        <w:t>Guys, do we actually include this in our system? Do we have sensors that measure this?</w:t>
      </w:r>
    </w:p>
    <w:p w14:paraId="70ECFA8B" w14:textId="77777777" w:rsidR="00D71309" w:rsidRDefault="00D71309">
      <w:pPr>
        <w:pStyle w:val="CommentText"/>
      </w:pPr>
    </w:p>
    <w:p w14:paraId="4E548B6D" w14:textId="2E878E25" w:rsidR="00D71309" w:rsidRDefault="00D71309">
      <w:pPr>
        <w:pStyle w:val="CommentText"/>
      </w:pPr>
      <w:r>
        <w:t xml:space="preserve">SB: We don’t need any sensor for this. It is just a timer logic and can be part of software implementation. </w:t>
      </w:r>
    </w:p>
  </w:comment>
  <w:comment w:id="137" w:author="Wouters, R.M.C.M." w:date="2017-01-23T15:53:00Z" w:initials="WR">
    <w:p w14:paraId="4AC2AEF6" w14:textId="1CA1BBCD" w:rsidR="008C3B9B" w:rsidRDefault="008C3B9B">
      <w:pPr>
        <w:pStyle w:val="CommentText"/>
      </w:pPr>
      <w:r>
        <w:rPr>
          <w:rStyle w:val="CommentReference"/>
        </w:rPr>
        <w:annotationRef/>
      </w:r>
      <w:r>
        <w:t>Add a reference to the NCAP requirements</w:t>
      </w:r>
    </w:p>
  </w:comment>
  <w:comment w:id="138" w:author="Bhadgaonkar, S.S." w:date="2017-01-24T11:19:00Z" w:initials="BS">
    <w:p w14:paraId="2164EC72" w14:textId="40470BCE" w:rsidR="00D71309" w:rsidRDefault="00D71309">
      <w:pPr>
        <w:pStyle w:val="CommentText"/>
      </w:pPr>
      <w:r>
        <w:rPr>
          <w:rStyle w:val="CommentReference"/>
        </w:rPr>
        <w:annotationRef/>
      </w:r>
      <w:r>
        <w:t>I will avoid adding references in this document. In design document, generally we don’t write references to the requirements (as far as I know. May be I am wrong).</w:t>
      </w:r>
    </w:p>
  </w:comment>
  <w:comment w:id="139" w:author="Singh, A." w:date="2017-01-23T14:02:00Z" w:initials="SA">
    <w:p w14:paraId="29874494" w14:textId="3427FC28" w:rsidR="00962CA8" w:rsidRDefault="00962CA8">
      <w:pPr>
        <w:pStyle w:val="CommentText"/>
      </w:pPr>
      <w:r>
        <w:rPr>
          <w:rStyle w:val="CommentReference"/>
        </w:rPr>
        <w:annotationRef/>
      </w:r>
      <w:r>
        <w:t>This re-enabling requirement is ambiguous considering timing (1 seconds is too less if driver is at same speed) and difference in disabling and deactivation.</w:t>
      </w:r>
    </w:p>
  </w:comment>
  <w:comment w:id="140" w:author="Wouters, R.M.C.M." w:date="2017-01-23T15:53:00Z" w:initials="WR">
    <w:p w14:paraId="009CC0F8" w14:textId="18A3A97C" w:rsidR="00D71309" w:rsidRDefault="008C3B9B">
      <w:pPr>
        <w:pStyle w:val="CommentText"/>
      </w:pPr>
      <w:r>
        <w:rPr>
          <w:rStyle w:val="CommentReference"/>
        </w:rPr>
        <w:annotationRef/>
      </w:r>
      <w:r>
        <w:t>I don’t understand this sentence. I think you mean that the velocity should be greater than 50 and the timer should exceed a certain value?? Now you mention that it is allowed to enable the system again for velocities BELOW the min. velocity</w:t>
      </w:r>
      <w:r>
        <w:br/>
      </w:r>
      <w:r>
        <w:br/>
        <w:t>Mention what the min. velocity is!</w:t>
      </w:r>
    </w:p>
  </w:comment>
  <w:comment w:id="141" w:author="Bhadgaonkar, S.S." w:date="2017-01-24T11:22:00Z" w:initials="BS">
    <w:p w14:paraId="59A9C726" w14:textId="1299013E" w:rsidR="00D71309" w:rsidRDefault="00D71309">
      <w:pPr>
        <w:pStyle w:val="CommentText"/>
      </w:pPr>
      <w:r>
        <w:rPr>
          <w:rStyle w:val="CommentReference"/>
        </w:rPr>
        <w:annotationRef/>
      </w:r>
      <w:r>
        <w:t xml:space="preserve">At any point of time if the user wants to press button to re-enable it, it is possible only if he is below 50 Kph (in our case). I will explain this in meeting. </w:t>
      </w:r>
    </w:p>
  </w:comment>
  <w:comment w:id="148" w:author="Wouters, R.M.C.M." w:date="2017-01-23T15:55:00Z" w:initials="WR">
    <w:p w14:paraId="430F449F" w14:textId="133DCCA3" w:rsidR="008C3B9B" w:rsidRDefault="008C3B9B">
      <w:pPr>
        <w:pStyle w:val="CommentText"/>
      </w:pPr>
      <w:r>
        <w:rPr>
          <w:rStyle w:val="CommentReference"/>
        </w:rPr>
        <w:annotationRef/>
      </w:r>
      <w:r>
        <w:t>,</w:t>
      </w:r>
    </w:p>
  </w:comment>
  <w:comment w:id="149" w:author="Bhadgaonkar, S.S." w:date="2017-01-24T11:24:00Z" w:initials="BS">
    <w:p w14:paraId="12D171B5" w14:textId="0803D97D" w:rsidR="00D71309" w:rsidRDefault="00D71309">
      <w:pPr>
        <w:pStyle w:val="CommentText"/>
      </w:pPr>
      <w:r>
        <w:rPr>
          <w:rStyle w:val="CommentReference"/>
        </w:rPr>
        <w:annotationRef/>
      </w:r>
    </w:p>
  </w:comment>
  <w:comment w:id="145" w:author="Singh, A." w:date="2017-01-23T14:06:00Z" w:initials="SA">
    <w:p w14:paraId="7D015070" w14:textId="1718DAD3" w:rsidR="00962CA8" w:rsidRDefault="00962CA8">
      <w:pPr>
        <w:pStyle w:val="CommentText"/>
      </w:pPr>
      <w:r>
        <w:rPr>
          <w:rStyle w:val="CommentReference"/>
        </w:rPr>
        <w:annotationRef/>
      </w:r>
      <w:r>
        <w:t>The driver must be able to disable the system at any point of time. Conflicting requirement with the 3</w:t>
      </w:r>
      <w:r w:rsidRPr="00962CA8">
        <w:rPr>
          <w:vertAlign w:val="superscript"/>
        </w:rPr>
        <w:t>rd</w:t>
      </w:r>
      <w:r>
        <w:t xml:space="preserve"> req. </w:t>
      </w:r>
    </w:p>
  </w:comment>
  <w:comment w:id="146" w:author="Bhadgaonkar, S.S." w:date="2017-01-24T11:25:00Z" w:initials="BS">
    <w:p w14:paraId="130A64A9" w14:textId="4249CE11" w:rsidR="00D71309" w:rsidRDefault="00D71309">
      <w:pPr>
        <w:pStyle w:val="CommentText"/>
      </w:pPr>
      <w:r>
        <w:rPr>
          <w:rStyle w:val="CommentReference"/>
        </w:rPr>
        <w:annotationRef/>
      </w:r>
      <w:r>
        <w:t>No. It is a different requirement.</w:t>
      </w:r>
    </w:p>
  </w:comment>
  <w:comment w:id="195" w:author="Wouters, R.M.C.M." w:date="2017-01-23T16:04:00Z" w:initials="WR">
    <w:p w14:paraId="2FF5049C" w14:textId="5B8AD3AE" w:rsidR="009A3698" w:rsidRDefault="009A3698">
      <w:pPr>
        <w:pStyle w:val="CommentText"/>
      </w:pPr>
      <w:r>
        <w:rPr>
          <w:rStyle w:val="CommentReference"/>
        </w:rPr>
        <w:annotationRef/>
      </w:r>
      <w:r>
        <w:t>The main functional requirement is that the system should reduce the work load of the driver! You forgot this one!?</w:t>
      </w:r>
    </w:p>
  </w:comment>
  <w:comment w:id="196" w:author="Bhadgaonkar, S.S." w:date="2017-01-24T11:29:00Z" w:initials="BS">
    <w:p w14:paraId="2E811626" w14:textId="0002E755" w:rsidR="005843D7" w:rsidRDefault="005843D7">
      <w:pPr>
        <w:pStyle w:val="CommentText"/>
      </w:pPr>
      <w:r>
        <w:rPr>
          <w:rStyle w:val="CommentReference"/>
        </w:rPr>
        <w:annotationRef/>
      </w:r>
      <w:r>
        <w:t>I am not sure how to make this SMART.</w:t>
      </w:r>
    </w:p>
  </w:comment>
  <w:comment w:id="212" w:author="Singh, A." w:date="2017-01-23T14:11:00Z" w:initials="SA">
    <w:p w14:paraId="58133E5B" w14:textId="579CC9DE" w:rsidR="00F47211" w:rsidRDefault="00F47211">
      <w:pPr>
        <w:pStyle w:val="CommentText"/>
      </w:pPr>
      <w:r>
        <w:rPr>
          <w:rStyle w:val="CommentReference"/>
        </w:rPr>
        <w:annotationRef/>
      </w:r>
      <w:r>
        <w:t>It can be made more smart by specifying the deactivation time in case of counter steer</w:t>
      </w:r>
    </w:p>
  </w:comment>
  <w:comment w:id="213" w:author="Occello, D." w:date="2017-01-23T15:04:00Z" w:initials="OD">
    <w:p w14:paraId="781A2085" w14:textId="3688BF02" w:rsidR="002858A2" w:rsidRDefault="002858A2">
      <w:pPr>
        <w:pStyle w:val="CommentText"/>
      </w:pPr>
      <w:r>
        <w:rPr>
          <w:rStyle w:val="CommentReference"/>
        </w:rPr>
        <w:annotationRef/>
      </w:r>
      <w:r>
        <w:t>Sugg: The system shall warn the driver at least X seconds before the autonomous deactivation in order to ensure a smooth transition of control between ALC and the driver</w:t>
      </w:r>
    </w:p>
  </w:comment>
  <w:comment w:id="214" w:author="Bhadgaonkar, S.S." w:date="2017-01-24T11:33:00Z" w:initials="BS">
    <w:p w14:paraId="7368DE07" w14:textId="6461336A" w:rsidR="00A22134" w:rsidRDefault="00A22134">
      <w:pPr>
        <w:pStyle w:val="CommentText"/>
      </w:pPr>
      <w:r>
        <w:rPr>
          <w:rStyle w:val="CommentReference"/>
        </w:rPr>
        <w:annotationRef/>
      </w:r>
      <w:r>
        <w:t xml:space="preserve">@Anshuman, actually that was the intension of requirement five from safety. </w:t>
      </w:r>
    </w:p>
    <w:p w14:paraId="7FFE5DCB" w14:textId="69DAB9D4" w:rsidR="00A22134" w:rsidRDefault="00A22134">
      <w:pPr>
        <w:pStyle w:val="CommentText"/>
      </w:pPr>
      <w:r>
        <w:t>@Davide: need to discuss. Not entirely clear.</w:t>
      </w:r>
    </w:p>
  </w:comment>
  <w:comment w:id="216" w:author="Wouters, R.M.C.M." w:date="2017-01-23T15:56:00Z" w:initials="WR">
    <w:p w14:paraId="44E03233" w14:textId="7A7B4A8A" w:rsidR="008C3B9B" w:rsidRDefault="008C3B9B">
      <w:pPr>
        <w:pStyle w:val="CommentText"/>
      </w:pPr>
      <w:r>
        <w:rPr>
          <w:rStyle w:val="CommentReference"/>
        </w:rPr>
        <w:annotationRef/>
      </w:r>
      <w:r>
        <w:t>Source?</w:t>
      </w:r>
    </w:p>
  </w:comment>
  <w:comment w:id="220" w:author="Wouters, R.M.C.M." w:date="2017-01-23T15:57:00Z" w:initials="WR">
    <w:p w14:paraId="66E789F7" w14:textId="56B3F97C" w:rsidR="008C3B9B" w:rsidRDefault="008C3B9B">
      <w:pPr>
        <w:pStyle w:val="CommentText"/>
      </w:pPr>
      <w:r>
        <w:rPr>
          <w:rStyle w:val="CommentReference"/>
        </w:rPr>
        <w:annotationRef/>
      </w:r>
      <w:r>
        <w:t>Is this required? Do we actually expect the driver to operate this system with his feet? :p</w:t>
      </w:r>
    </w:p>
  </w:comment>
  <w:comment w:id="221" w:author="Bhadgaonkar, S.S." w:date="2017-01-24T11:35:00Z" w:initials="BS">
    <w:p w14:paraId="39E4D630" w14:textId="39B776DA" w:rsidR="00A22134" w:rsidRDefault="00A22134">
      <w:pPr>
        <w:pStyle w:val="CommentText"/>
      </w:pPr>
      <w:r>
        <w:rPr>
          <w:rStyle w:val="CommentReference"/>
        </w:rPr>
        <w:annotationRef/>
      </w:r>
      <w:r>
        <w:t xml:space="preserve">If you ask me, yes. This is a valid requirement. It comes under ergonomic requirements of the system. I put is non functional though. </w:t>
      </w:r>
    </w:p>
  </w:comment>
  <w:comment w:id="222" w:author="Occello, D." w:date="2017-01-23T15:06:00Z" w:initials="OD">
    <w:p w14:paraId="4D95BD65" w14:textId="4AC88855" w:rsidR="002858A2" w:rsidRDefault="002858A2">
      <w:pPr>
        <w:pStyle w:val="CommentText"/>
      </w:pPr>
      <w:r>
        <w:rPr>
          <w:rStyle w:val="CommentReference"/>
        </w:rPr>
        <w:annotationRef/>
      </w:r>
      <w:r>
        <w:t>Reference to the EU regulation or compound document?</w:t>
      </w:r>
    </w:p>
  </w:comment>
  <w:comment w:id="223" w:author="Occello, D." w:date="2017-01-23T15:07:00Z" w:initials="OD">
    <w:p w14:paraId="0A22FBB9" w14:textId="44438A55" w:rsidR="002858A2" w:rsidRDefault="002858A2">
      <w:pPr>
        <w:pStyle w:val="CommentText"/>
      </w:pPr>
      <w:r>
        <w:rPr>
          <w:rStyle w:val="CommentReference"/>
        </w:rPr>
        <w:annotationRef/>
      </w:r>
      <w:r>
        <w:t>This means that we should be able to detect if the radius is too small. Accelerometer? Steering angle?</w:t>
      </w:r>
    </w:p>
  </w:comment>
  <w:comment w:id="230" w:author="Wouters, R.M.C.M." w:date="2017-01-23T15:59:00Z" w:initials="WR">
    <w:p w14:paraId="3AC0FF89" w14:textId="1C90759F" w:rsidR="008C3B9B" w:rsidRDefault="008C3B9B">
      <w:pPr>
        <w:pStyle w:val="CommentText"/>
      </w:pPr>
      <w:r>
        <w:rPr>
          <w:rStyle w:val="CommentReference"/>
        </w:rPr>
        <w:annotationRef/>
      </w:r>
      <w:r>
        <w:t>Can we put a value on this, like snowfall of x cm?, the same holds for rain?</w:t>
      </w:r>
    </w:p>
  </w:comment>
  <w:comment w:id="242" w:author="Singh, A." w:date="2017-01-23T14:13:00Z" w:initials="SA">
    <w:p w14:paraId="34F93638" w14:textId="5D4F760C" w:rsidR="00F47211" w:rsidRDefault="00F47211">
      <w:pPr>
        <w:pStyle w:val="CommentText"/>
      </w:pPr>
      <w:r>
        <w:rPr>
          <w:rStyle w:val="CommentReference"/>
        </w:rPr>
        <w:annotationRef/>
      </w:r>
      <w:r>
        <w:t>Effectiveness and adversely affected are generalized terms. What do you guys think about it?</w:t>
      </w:r>
    </w:p>
  </w:comment>
  <w:comment w:id="243" w:author="Occello, D." w:date="2017-01-23T15:08:00Z" w:initials="OD">
    <w:p w14:paraId="6E1EAB14" w14:textId="18AB9B12" w:rsidR="002858A2" w:rsidRDefault="002858A2">
      <w:pPr>
        <w:pStyle w:val="CommentText"/>
      </w:pPr>
      <w:r>
        <w:rPr>
          <w:rStyle w:val="CommentReference"/>
        </w:rPr>
        <w:annotationRef/>
      </w:r>
      <w:r>
        <w:t xml:space="preserve">This comes from the NCAPs, it is strangely not SMART I know. </w:t>
      </w:r>
    </w:p>
    <w:p w14:paraId="0A68BDA3" w14:textId="0CCF886F" w:rsidR="002858A2" w:rsidRDefault="002858A2">
      <w:pPr>
        <w:pStyle w:val="CommentText"/>
      </w:pPr>
      <w:r>
        <w:t>Sugg: ALC shall be able to be operational in presence of magnetic or electric fields of magnitude XX? We must discuss this, I’d prefer not to spend time in researching what is an intensity they electrical components consider acceptable</w:t>
      </w:r>
    </w:p>
  </w:comment>
  <w:comment w:id="244" w:author="Bhadgaonkar, S.S." w:date="2017-01-24T11:41:00Z" w:initials="BS">
    <w:p w14:paraId="44B81338" w14:textId="41511A17" w:rsidR="00586A33" w:rsidRDefault="00586A33">
      <w:pPr>
        <w:pStyle w:val="CommentText"/>
      </w:pPr>
      <w:r>
        <w:rPr>
          <w:rStyle w:val="CommentReference"/>
        </w:rPr>
        <w:annotationRef/>
      </w:r>
      <w:r>
        <w:t>Agree with Davide</w:t>
      </w:r>
    </w:p>
  </w:comment>
  <w:comment w:id="257" w:author="Occello, D." w:date="2017-01-23T15:13:00Z" w:initials="OD">
    <w:p w14:paraId="7BEA89E7" w14:textId="3A837D17" w:rsidR="002858A2" w:rsidRDefault="002858A2">
      <w:pPr>
        <w:pStyle w:val="CommentText"/>
      </w:pPr>
      <w:r>
        <w:rPr>
          <w:rStyle w:val="CommentReference"/>
        </w:rPr>
        <w:annotationRef/>
      </w:r>
      <w:r w:rsidR="00BF1080">
        <w:t>Can you reformulate this? I did</w:t>
      </w:r>
      <w:r w:rsidR="00C5008C">
        <w:t>n</w:t>
      </w:r>
      <w:r w:rsidR="00BF1080">
        <w:t>’t get what you mean by appropriate fault</w:t>
      </w:r>
    </w:p>
  </w:comment>
  <w:comment w:id="258" w:author="Bhadgaonkar, S.S." w:date="2017-01-24T11:45:00Z" w:initials="BS">
    <w:p w14:paraId="5CB51345" w14:textId="5F5057CB" w:rsidR="00FD0E93" w:rsidRDefault="00FD0E93">
      <w:pPr>
        <w:pStyle w:val="CommentText"/>
      </w:pPr>
      <w:r>
        <w:rPr>
          <w:rStyle w:val="CommentReference"/>
        </w:rPr>
        <w:annotationRef/>
      </w:r>
      <w:r>
        <w:t xml:space="preserve">I added this based on </w:t>
      </w:r>
      <w:r w:rsidR="00B04312">
        <w:t xml:space="preserve"> serviceability. </w:t>
      </w:r>
    </w:p>
  </w:comment>
  <w:comment w:id="259" w:author="Wouters, R.M.C.M." w:date="2017-01-23T16:08:00Z" w:initials="WR">
    <w:p w14:paraId="77E79C97" w14:textId="23A8D8EF" w:rsidR="009A3698" w:rsidRDefault="009A3698">
      <w:pPr>
        <w:pStyle w:val="CommentText"/>
      </w:pPr>
      <w:r>
        <w:rPr>
          <w:rStyle w:val="CommentReference"/>
        </w:rPr>
        <w:annotationRef/>
      </w:r>
      <w:r>
        <w:rPr>
          <w:rStyle w:val="CommentReference"/>
        </w:rPr>
        <w:t xml:space="preserve">I should add some requirements regarding the ‘stand alone’ system. So the system will be sold aftermarket, so it should be designed such that it can operate with different sensor inputs (vehicle dependent).  </w:t>
      </w:r>
    </w:p>
  </w:comment>
  <w:comment w:id="260" w:author="Bhadgaonkar, S.S." w:date="2017-01-24T11:53:00Z" w:initials="BS">
    <w:p w14:paraId="2C658144" w14:textId="3EA51472" w:rsidR="0048627D" w:rsidRDefault="0048627D">
      <w:pPr>
        <w:pStyle w:val="CommentText"/>
      </w:pPr>
      <w:r>
        <w:rPr>
          <w:rStyle w:val="CommentReference"/>
        </w:rPr>
        <w:annotationRef/>
      </w:r>
      <w:r>
        <w:t>Requirement ii added. Lets discuss this if it makes sense. Can we make it more smart? Any suggestions?</w:t>
      </w:r>
    </w:p>
  </w:comment>
  <w:comment w:id="262" w:author="Occello, D." w:date="2017-01-23T15:15:00Z" w:initials="OD">
    <w:p w14:paraId="008D9B99" w14:textId="063E0120" w:rsidR="00BF1080" w:rsidRDefault="00BF1080">
      <w:pPr>
        <w:pStyle w:val="CommentText"/>
      </w:pPr>
      <w:r>
        <w:rPr>
          <w:rStyle w:val="CommentReference"/>
        </w:rPr>
        <w:annotationRef/>
      </w:r>
      <w:r>
        <w:t>SMART additions:</w:t>
      </w:r>
    </w:p>
    <w:p w14:paraId="74233891" w14:textId="7436342F" w:rsidR="00BF1080" w:rsidRDefault="00BF1080">
      <w:pPr>
        <w:pStyle w:val="CommentText"/>
      </w:pPr>
      <w:r>
        <w:t>Modular design</w:t>
      </w:r>
    </w:p>
    <w:p w14:paraId="5E7CF5B8" w14:textId="0F1580E9" w:rsidR="00BF1080" w:rsidRDefault="00BF1080">
      <w:pPr>
        <w:pStyle w:val="CommentText"/>
      </w:pPr>
      <w:r>
        <w:t>…other suggestions?</w:t>
      </w:r>
    </w:p>
  </w:comment>
  <w:comment w:id="263" w:author="Bhadgaonkar, S.S." w:date="2017-01-24T11:50:00Z" w:initials="BS">
    <w:p w14:paraId="79E63EA4" w14:textId="5265378F" w:rsidR="0048627D" w:rsidRDefault="0048627D">
      <w:pPr>
        <w:pStyle w:val="CommentText"/>
      </w:pPr>
      <w:r>
        <w:rPr>
          <w:rStyle w:val="CommentReference"/>
        </w:rPr>
        <w:annotationRef/>
      </w:r>
      <w:r>
        <w:t xml:space="preserve">Can we simply say ‘modular’. I think no. </w:t>
      </w:r>
    </w:p>
    <w:p w14:paraId="1011445D" w14:textId="69BCD1DB" w:rsidR="0048627D" w:rsidRDefault="0048627D">
      <w:pPr>
        <w:pStyle w:val="CommentText"/>
      </w:pPr>
      <w:r>
        <w:t xml:space="preserve">We will discuss this in meeting. </w:t>
      </w:r>
    </w:p>
  </w:comment>
  <w:comment w:id="277" w:author="Occello, D." w:date="2017-01-23T15:16:00Z" w:initials="OD">
    <w:p w14:paraId="46FF23E4" w14:textId="36F655FA" w:rsidR="00BF1080" w:rsidRDefault="00BF1080">
      <w:pPr>
        <w:pStyle w:val="CommentText"/>
      </w:pPr>
      <w:r>
        <w:rPr>
          <w:rStyle w:val="CommentReference"/>
        </w:rPr>
        <w:annotationRef/>
      </w:r>
      <w:r>
        <w:t>Maybe we should say, well documented…other smart suggestions?</w:t>
      </w:r>
    </w:p>
  </w:comment>
  <w:comment w:id="278" w:author="Bhadgaonkar, S.S." w:date="2017-01-24T11:57:00Z" w:initials="BS">
    <w:p w14:paraId="1BEC0B3E" w14:textId="33EECF1F" w:rsidR="008848A8" w:rsidRDefault="008848A8">
      <w:pPr>
        <w:pStyle w:val="CommentText"/>
      </w:pPr>
      <w:r>
        <w:rPr>
          <w:rStyle w:val="CommentReference"/>
        </w:rPr>
        <w:annotationRef/>
      </w:r>
      <w:r>
        <w:t>Communication interface diagram for ALC system shall be provided. How about this?</w:t>
      </w:r>
    </w:p>
  </w:comment>
  <w:comment w:id="280" w:author="Singh, A." w:date="2017-01-23T14:16:00Z" w:initials="SA">
    <w:p w14:paraId="43DD0B6F" w14:textId="05DD74EA" w:rsidR="00F47211" w:rsidRDefault="00F47211">
      <w:pPr>
        <w:pStyle w:val="CommentText"/>
      </w:pPr>
      <w:r>
        <w:rPr>
          <w:rStyle w:val="CommentReference"/>
        </w:rPr>
        <w:annotationRef/>
      </w:r>
      <w:r>
        <w:t>visual</w:t>
      </w:r>
    </w:p>
  </w:comment>
  <w:comment w:id="283" w:author="Occello, D." w:date="2017-01-23T15:18:00Z" w:initials="OD">
    <w:p w14:paraId="4A27AF43" w14:textId="77777777" w:rsidR="00BF1080" w:rsidRDefault="00BF1080">
      <w:pPr>
        <w:pStyle w:val="CommentText"/>
      </w:pPr>
      <w:r>
        <w:rPr>
          <w:rStyle w:val="CommentReference"/>
        </w:rPr>
        <w:annotationRef/>
      </w:r>
      <w:r>
        <w:t xml:space="preserve">How about the ability of regression to ALK and LDWS? </w:t>
      </w:r>
    </w:p>
    <w:p w14:paraId="234D230D" w14:textId="45D02AED" w:rsidR="00BF1080" w:rsidRDefault="00BF1080">
      <w:pPr>
        <w:pStyle w:val="CommentText"/>
      </w:pPr>
      <w:r>
        <w:t>If the user is willing to receive warnings but not to be driven?</w:t>
      </w:r>
    </w:p>
  </w:comment>
  <w:comment w:id="284" w:author="Bhadgaonkar, S.S." w:date="2017-01-24T12:00:00Z" w:initials="BS">
    <w:p w14:paraId="33BEA98E" w14:textId="1DC30F3E" w:rsidR="00A14AB4" w:rsidRDefault="00A14AB4">
      <w:pPr>
        <w:pStyle w:val="CommentText"/>
      </w:pPr>
      <w:r>
        <w:rPr>
          <w:rStyle w:val="CommentReference"/>
        </w:rPr>
        <w:annotationRef/>
      </w:r>
      <w:r>
        <w:t xml:space="preserve">Comment not clear. </w:t>
      </w:r>
    </w:p>
  </w:comment>
  <w:comment w:id="288" w:author="Wouters, R.M.C.M." w:date="2017-01-23T16:01:00Z" w:initials="WR">
    <w:p w14:paraId="4BC7FA34" w14:textId="6CC0666B" w:rsidR="008C3B9B" w:rsidRDefault="008C3B9B">
      <w:pPr>
        <w:pStyle w:val="CommentText"/>
      </w:pPr>
      <w:r>
        <w:rPr>
          <w:rStyle w:val="CommentReference"/>
        </w:rPr>
        <w:annotationRef/>
      </w:r>
      <w:r>
        <w:t>Is there a source?</w:t>
      </w:r>
    </w:p>
  </w:comment>
  <w:comment w:id="289" w:author="Bhadgaonkar, S.S." w:date="2017-01-24T12:00:00Z" w:initials="BS">
    <w:p w14:paraId="5F2C76EB" w14:textId="35BD9B3C" w:rsidR="00A14AB4" w:rsidRDefault="00A14AB4">
      <w:pPr>
        <w:pStyle w:val="CommentText"/>
      </w:pPr>
      <w:r>
        <w:rPr>
          <w:rStyle w:val="CommentReference"/>
        </w:rPr>
        <w:annotationRef/>
      </w:r>
      <w:r>
        <w:t xml:space="preserve">Yes.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C8365E" w15:done="0"/>
  <w15:commentEx w15:paraId="09EDD77E" w15:done="0"/>
  <w15:commentEx w15:paraId="70BBAD22" w15:paraIdParent="09EDD77E" w15:done="0"/>
  <w15:commentEx w15:paraId="230B321C" w15:paraIdParent="09EDD77E" w15:done="0"/>
  <w15:commentEx w15:paraId="6CA8EE5D" w15:done="0"/>
  <w15:commentEx w15:paraId="76BCB0B8" w15:done="0"/>
  <w15:commentEx w15:paraId="4B1A18D7" w15:paraIdParent="76BCB0B8" w15:done="0"/>
  <w15:commentEx w15:paraId="19882ACB" w15:done="0"/>
  <w15:commentEx w15:paraId="19B92987" w15:done="0"/>
  <w15:commentEx w15:paraId="010D102E" w15:done="0"/>
  <w15:commentEx w15:paraId="1649A6E5" w15:done="0"/>
  <w15:commentEx w15:paraId="4E9EE57C" w15:done="0"/>
  <w15:commentEx w15:paraId="67F1E4F9" w15:done="0"/>
  <w15:commentEx w15:paraId="139A6865" w15:paraIdParent="67F1E4F9" w15:done="0"/>
  <w15:commentEx w15:paraId="0F9D51D9" w15:done="0"/>
  <w15:commentEx w15:paraId="0977BEBC" w15:paraIdParent="0F9D51D9" w15:done="0"/>
  <w15:commentEx w15:paraId="5099478D" w15:done="0"/>
  <w15:commentEx w15:paraId="76C1DC1D" w15:done="0"/>
  <w15:commentEx w15:paraId="6881557C" w15:paraIdParent="76C1DC1D" w15:done="0"/>
  <w15:commentEx w15:paraId="4E548B6D" w15:done="0"/>
  <w15:commentEx w15:paraId="4AC2AEF6" w15:done="0"/>
  <w15:commentEx w15:paraId="2164EC72" w15:paraIdParent="4AC2AEF6" w15:done="0"/>
  <w15:commentEx w15:paraId="29874494" w15:done="0"/>
  <w15:commentEx w15:paraId="009CC0F8" w15:paraIdParent="29874494" w15:done="0"/>
  <w15:commentEx w15:paraId="59A9C726" w15:paraIdParent="29874494" w15:done="0"/>
  <w15:commentEx w15:paraId="430F449F" w15:done="0"/>
  <w15:commentEx w15:paraId="12D171B5" w15:paraIdParent="430F449F" w15:done="0"/>
  <w15:commentEx w15:paraId="7D015070" w15:done="0"/>
  <w15:commentEx w15:paraId="130A64A9" w15:paraIdParent="7D015070" w15:done="0"/>
  <w15:commentEx w15:paraId="2FF5049C" w15:done="0"/>
  <w15:commentEx w15:paraId="2E811626" w15:paraIdParent="2FF5049C" w15:done="0"/>
  <w15:commentEx w15:paraId="58133E5B" w15:done="0"/>
  <w15:commentEx w15:paraId="781A2085" w15:paraIdParent="58133E5B" w15:done="0"/>
  <w15:commentEx w15:paraId="7FFE5DCB" w15:paraIdParent="58133E5B" w15:done="0"/>
  <w15:commentEx w15:paraId="44E03233" w15:done="0"/>
  <w15:commentEx w15:paraId="66E789F7" w15:done="0"/>
  <w15:commentEx w15:paraId="39E4D630" w15:paraIdParent="66E789F7" w15:done="0"/>
  <w15:commentEx w15:paraId="4D95BD65" w15:done="0"/>
  <w15:commentEx w15:paraId="0A22FBB9" w15:done="0"/>
  <w15:commentEx w15:paraId="3AC0FF89" w15:done="0"/>
  <w15:commentEx w15:paraId="34F93638" w15:done="0"/>
  <w15:commentEx w15:paraId="0A68BDA3" w15:paraIdParent="34F93638" w15:done="0"/>
  <w15:commentEx w15:paraId="44B81338" w15:paraIdParent="34F93638" w15:done="0"/>
  <w15:commentEx w15:paraId="7BEA89E7" w15:done="0"/>
  <w15:commentEx w15:paraId="5CB51345" w15:paraIdParent="7BEA89E7" w15:done="0"/>
  <w15:commentEx w15:paraId="77E79C97" w15:done="0"/>
  <w15:commentEx w15:paraId="2C658144" w15:paraIdParent="77E79C97" w15:done="0"/>
  <w15:commentEx w15:paraId="5E7CF5B8" w15:done="0"/>
  <w15:commentEx w15:paraId="1011445D" w15:paraIdParent="5E7CF5B8" w15:done="0"/>
  <w15:commentEx w15:paraId="46FF23E4" w15:done="0"/>
  <w15:commentEx w15:paraId="1BEC0B3E" w15:paraIdParent="46FF23E4" w15:done="0"/>
  <w15:commentEx w15:paraId="43DD0B6F" w15:done="0"/>
  <w15:commentEx w15:paraId="234D230D" w15:done="0"/>
  <w15:commentEx w15:paraId="33BEA98E" w15:paraIdParent="234D230D" w15:done="0"/>
  <w15:commentEx w15:paraId="4BC7FA34" w15:done="0"/>
  <w15:commentEx w15:paraId="5F2C76EB" w15:paraIdParent="4BC7FA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864D1" w14:textId="77777777" w:rsidR="00CB3AFB" w:rsidRDefault="00CB3AFB" w:rsidP="00537BBD">
      <w:pPr>
        <w:spacing w:after="0" w:line="240" w:lineRule="auto"/>
      </w:pPr>
      <w:r>
        <w:separator/>
      </w:r>
    </w:p>
  </w:endnote>
  <w:endnote w:type="continuationSeparator" w:id="0">
    <w:p w14:paraId="779BA186" w14:textId="77777777" w:rsidR="00CB3AFB" w:rsidRDefault="00CB3AFB" w:rsidP="005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892831"/>
      <w:docPartObj>
        <w:docPartGallery w:val="Page Numbers (Bottom of Page)"/>
        <w:docPartUnique/>
      </w:docPartObj>
    </w:sdtPr>
    <w:sdtEndPr>
      <w:rPr>
        <w:noProof/>
      </w:rPr>
    </w:sdtEndPr>
    <w:sdtContent>
      <w:p w14:paraId="53EC02AE" w14:textId="77777777" w:rsidR="000B7AD7" w:rsidRDefault="000B7AD7">
        <w:pPr>
          <w:pStyle w:val="Footer"/>
          <w:jc w:val="right"/>
        </w:pPr>
        <w:r>
          <w:fldChar w:fldCharType="begin"/>
        </w:r>
        <w:r>
          <w:instrText xml:space="preserve"> PAGE   \* MERGEFORMAT </w:instrText>
        </w:r>
        <w:r>
          <w:fldChar w:fldCharType="separate"/>
        </w:r>
        <w:r w:rsidR="009B4937">
          <w:rPr>
            <w:noProof/>
          </w:rPr>
          <w:t>3</w:t>
        </w:r>
        <w:r>
          <w:rPr>
            <w:noProof/>
          </w:rPr>
          <w:fldChar w:fldCharType="end"/>
        </w:r>
      </w:p>
    </w:sdtContent>
  </w:sdt>
  <w:p w14:paraId="202F9F2F" w14:textId="77777777" w:rsidR="000B7AD7" w:rsidRDefault="000B7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2B22A" w14:textId="77777777" w:rsidR="00CB3AFB" w:rsidRDefault="00CB3AFB" w:rsidP="00537BBD">
      <w:pPr>
        <w:spacing w:after="0" w:line="240" w:lineRule="auto"/>
      </w:pPr>
      <w:r>
        <w:separator/>
      </w:r>
    </w:p>
  </w:footnote>
  <w:footnote w:type="continuationSeparator" w:id="0">
    <w:p w14:paraId="0F9DD377" w14:textId="77777777" w:rsidR="00CB3AFB" w:rsidRDefault="00CB3AFB" w:rsidP="0053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44686" w14:textId="77777777" w:rsidR="000B7AD7" w:rsidRDefault="000B7AD7" w:rsidP="00537BB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7AC4"/>
    <w:multiLevelType w:val="multilevel"/>
    <w:tmpl w:val="2C3C75A2"/>
    <w:lvl w:ilvl="0">
      <w:numFmt w:val="decimal"/>
      <w:lvlText w:val="%1"/>
      <w:lvlJc w:val="left"/>
      <w:pPr>
        <w:ind w:left="420" w:hanging="420"/>
      </w:pPr>
      <w:rPr>
        <w:rFonts w:ascii="Calibri Light" w:hAnsi="Calibri Light" w:hint="default"/>
        <w:color w:val="000000"/>
      </w:rPr>
    </w:lvl>
    <w:lvl w:ilvl="1">
      <w:start w:val="1"/>
      <w:numFmt w:val="decimal"/>
      <w:lvlText w:val="%1.%2"/>
      <w:lvlJc w:val="left"/>
      <w:pPr>
        <w:ind w:left="1860" w:hanging="420"/>
      </w:pPr>
      <w:rPr>
        <w:rFonts w:ascii="Calibri Light" w:hAnsi="Calibri Light" w:hint="default"/>
        <w:color w:val="000000"/>
      </w:rPr>
    </w:lvl>
    <w:lvl w:ilvl="2">
      <w:start w:val="1"/>
      <w:numFmt w:val="decimal"/>
      <w:lvlText w:val="%1.%2.%3"/>
      <w:lvlJc w:val="left"/>
      <w:pPr>
        <w:ind w:left="3600" w:hanging="720"/>
      </w:pPr>
      <w:rPr>
        <w:rFonts w:ascii="Calibri Light" w:hAnsi="Calibri Light" w:hint="default"/>
        <w:color w:val="000000"/>
      </w:rPr>
    </w:lvl>
    <w:lvl w:ilvl="3">
      <w:start w:val="1"/>
      <w:numFmt w:val="decimal"/>
      <w:lvlText w:val="%1.%2.%3.%4"/>
      <w:lvlJc w:val="left"/>
      <w:pPr>
        <w:ind w:left="5400" w:hanging="1080"/>
      </w:pPr>
      <w:rPr>
        <w:rFonts w:ascii="Calibri Light" w:hAnsi="Calibri Light" w:hint="default"/>
        <w:color w:val="000000"/>
      </w:rPr>
    </w:lvl>
    <w:lvl w:ilvl="4">
      <w:start w:val="1"/>
      <w:numFmt w:val="decimal"/>
      <w:lvlText w:val="%1.%2.%3.%4.%5"/>
      <w:lvlJc w:val="left"/>
      <w:pPr>
        <w:ind w:left="6840" w:hanging="1080"/>
      </w:pPr>
      <w:rPr>
        <w:rFonts w:ascii="Calibri Light" w:hAnsi="Calibri Light" w:hint="default"/>
        <w:color w:val="000000"/>
      </w:rPr>
    </w:lvl>
    <w:lvl w:ilvl="5">
      <w:start w:val="1"/>
      <w:numFmt w:val="decimal"/>
      <w:lvlText w:val="%1.%2.%3.%4.%5.%6"/>
      <w:lvlJc w:val="left"/>
      <w:pPr>
        <w:ind w:left="8640" w:hanging="1440"/>
      </w:pPr>
      <w:rPr>
        <w:rFonts w:ascii="Calibri Light" w:hAnsi="Calibri Light" w:hint="default"/>
        <w:color w:val="000000"/>
      </w:rPr>
    </w:lvl>
    <w:lvl w:ilvl="6">
      <w:start w:val="1"/>
      <w:numFmt w:val="decimal"/>
      <w:lvlText w:val="%1.%2.%3.%4.%5.%6.%7"/>
      <w:lvlJc w:val="left"/>
      <w:pPr>
        <w:ind w:left="10080" w:hanging="1440"/>
      </w:pPr>
      <w:rPr>
        <w:rFonts w:ascii="Calibri Light" w:hAnsi="Calibri Light" w:hint="default"/>
        <w:color w:val="000000"/>
      </w:rPr>
    </w:lvl>
    <w:lvl w:ilvl="7">
      <w:start w:val="1"/>
      <w:numFmt w:val="decimal"/>
      <w:lvlText w:val="%1.%2.%3.%4.%5.%6.%7.%8"/>
      <w:lvlJc w:val="left"/>
      <w:pPr>
        <w:ind w:left="11880" w:hanging="1800"/>
      </w:pPr>
      <w:rPr>
        <w:rFonts w:ascii="Calibri Light" w:hAnsi="Calibri Light" w:hint="default"/>
        <w:color w:val="000000"/>
      </w:rPr>
    </w:lvl>
    <w:lvl w:ilvl="8">
      <w:start w:val="1"/>
      <w:numFmt w:val="decimal"/>
      <w:lvlText w:val="%1.%2.%3.%4.%5.%6.%7.%8.%9"/>
      <w:lvlJc w:val="left"/>
      <w:pPr>
        <w:ind w:left="13680" w:hanging="2160"/>
      </w:pPr>
      <w:rPr>
        <w:rFonts w:ascii="Calibri Light" w:hAnsi="Calibri Light" w:hint="default"/>
        <w:color w:val="000000"/>
      </w:rPr>
    </w:lvl>
  </w:abstractNum>
  <w:abstractNum w:abstractNumId="1" w15:restartNumberingAfterBreak="0">
    <w:nsid w:val="04FD7BE2"/>
    <w:multiLevelType w:val="hybridMultilevel"/>
    <w:tmpl w:val="D3364E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65FA1"/>
    <w:multiLevelType w:val="hybridMultilevel"/>
    <w:tmpl w:val="14B817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5B2767"/>
    <w:multiLevelType w:val="hybridMultilevel"/>
    <w:tmpl w:val="C99293D0"/>
    <w:lvl w:ilvl="0" w:tplc="E05A76D8">
      <w:start w:val="33"/>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0FA55003"/>
    <w:multiLevelType w:val="hybridMultilevel"/>
    <w:tmpl w:val="F3468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78C2"/>
    <w:multiLevelType w:val="hybridMultilevel"/>
    <w:tmpl w:val="3BC09684"/>
    <w:lvl w:ilvl="0" w:tplc="217C0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65BA0"/>
    <w:multiLevelType w:val="hybridMultilevel"/>
    <w:tmpl w:val="B0C4DA62"/>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9">
      <w:start w:val="1"/>
      <w:numFmt w:val="lowerLetter"/>
      <w:lvlText w:val="%3."/>
      <w:lvlJc w:val="left"/>
      <w:pPr>
        <w:ind w:left="1620" w:hanging="180"/>
      </w:p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C9E7EF4"/>
    <w:multiLevelType w:val="hybridMultilevel"/>
    <w:tmpl w:val="1AE87AF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C04BAE"/>
    <w:multiLevelType w:val="hybridMultilevel"/>
    <w:tmpl w:val="2BE8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A03EC"/>
    <w:multiLevelType w:val="hybridMultilevel"/>
    <w:tmpl w:val="39BA0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D1E4E"/>
    <w:multiLevelType w:val="hybridMultilevel"/>
    <w:tmpl w:val="595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92856"/>
    <w:multiLevelType w:val="hybridMultilevel"/>
    <w:tmpl w:val="41B8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53E3C"/>
    <w:multiLevelType w:val="hybridMultilevel"/>
    <w:tmpl w:val="95BCC766"/>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9">
      <w:start w:val="1"/>
      <w:numFmt w:val="lowerLetter"/>
      <w:lvlText w:val="%3."/>
      <w:lvlJc w:val="left"/>
      <w:pPr>
        <w:ind w:left="162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37D7844"/>
    <w:multiLevelType w:val="hybridMultilevel"/>
    <w:tmpl w:val="13DC3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91267"/>
    <w:multiLevelType w:val="hybridMultilevel"/>
    <w:tmpl w:val="730C1DBC"/>
    <w:lvl w:ilvl="0" w:tplc="17683994">
      <w:start w:val="1"/>
      <w:numFmt w:val="bullet"/>
      <w:lvlText w:val=""/>
      <w:lvlJc w:val="left"/>
      <w:pPr>
        <w:ind w:left="1440" w:hanging="360"/>
      </w:pPr>
      <w:rPr>
        <w:rFonts w:ascii="Wingdings" w:eastAsiaTheme="minorHAnsi" w:hAnsi="Wingdings" w:cstheme="minorBidi" w:hint="default"/>
      </w:rPr>
    </w:lvl>
    <w:lvl w:ilvl="1" w:tplc="17683994">
      <w:start w:val="1"/>
      <w:numFmt w:val="bullet"/>
      <w:lvlText w:val=""/>
      <w:lvlJc w:val="left"/>
      <w:pPr>
        <w:ind w:left="2160" w:hanging="360"/>
      </w:pPr>
      <w:rPr>
        <w:rFonts w:ascii="Wingdings" w:eastAsiaTheme="minorHAnsi" w:hAnsi="Wingdings" w:cstheme="minorBidi" w:hint="default"/>
      </w:rPr>
    </w:lvl>
    <w:lvl w:ilvl="2" w:tplc="17683994">
      <w:start w:val="1"/>
      <w:numFmt w:val="bullet"/>
      <w:lvlText w:val=""/>
      <w:lvlJc w:val="left"/>
      <w:pPr>
        <w:ind w:left="21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852701"/>
    <w:multiLevelType w:val="hybridMultilevel"/>
    <w:tmpl w:val="2F261B62"/>
    <w:lvl w:ilvl="0" w:tplc="04090019">
      <w:start w:val="1"/>
      <w:numFmt w:val="lowerLetter"/>
      <w:lvlText w:val="%1."/>
      <w:lvlJc w:val="left"/>
      <w:pPr>
        <w:ind w:left="180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914D25"/>
    <w:multiLevelType w:val="hybridMultilevel"/>
    <w:tmpl w:val="0490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1EC2"/>
    <w:multiLevelType w:val="hybridMultilevel"/>
    <w:tmpl w:val="541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C6D69"/>
    <w:multiLevelType w:val="hybridMultilevel"/>
    <w:tmpl w:val="609841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51468F"/>
    <w:multiLevelType w:val="hybridMultilevel"/>
    <w:tmpl w:val="DE5882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162687"/>
    <w:multiLevelType w:val="hybridMultilevel"/>
    <w:tmpl w:val="C8EA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9449A"/>
    <w:multiLevelType w:val="hybridMultilevel"/>
    <w:tmpl w:val="F96C48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2D634C"/>
    <w:multiLevelType w:val="hybridMultilevel"/>
    <w:tmpl w:val="2C6A68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D643CC"/>
    <w:multiLevelType w:val="hybridMultilevel"/>
    <w:tmpl w:val="BAF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9748F"/>
    <w:multiLevelType w:val="hybridMultilevel"/>
    <w:tmpl w:val="14ECDED0"/>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49C310E7"/>
    <w:multiLevelType w:val="hybridMultilevel"/>
    <w:tmpl w:val="A73E80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C5B71"/>
    <w:multiLevelType w:val="hybridMultilevel"/>
    <w:tmpl w:val="9BC20F3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09401D"/>
    <w:multiLevelType w:val="hybridMultilevel"/>
    <w:tmpl w:val="AE4ACC10"/>
    <w:lvl w:ilvl="0" w:tplc="04090015">
      <w:start w:val="1"/>
      <w:numFmt w:val="upp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F13D3"/>
    <w:multiLevelType w:val="multilevel"/>
    <w:tmpl w:val="951AB5B2"/>
    <w:lvl w:ilvl="0">
      <w:numFmt w:val="decimal"/>
      <w:lvlText w:val="%1"/>
      <w:lvlJc w:val="left"/>
      <w:pPr>
        <w:ind w:left="420" w:hanging="420"/>
      </w:pPr>
      <w:rPr>
        <w:rFonts w:ascii="Calibri Light" w:hAnsi="Calibri Light" w:hint="default"/>
        <w:color w:val="000000"/>
      </w:rPr>
    </w:lvl>
    <w:lvl w:ilvl="1">
      <w:start w:val="1"/>
      <w:numFmt w:val="decimal"/>
      <w:lvlText w:val="%1.%2"/>
      <w:lvlJc w:val="left"/>
      <w:pPr>
        <w:ind w:left="1860" w:hanging="420"/>
      </w:pPr>
      <w:rPr>
        <w:rFonts w:ascii="Calibri Light" w:hAnsi="Calibri Light" w:hint="default"/>
        <w:color w:val="000000"/>
      </w:rPr>
    </w:lvl>
    <w:lvl w:ilvl="2">
      <w:start w:val="1"/>
      <w:numFmt w:val="decimal"/>
      <w:lvlText w:val="%1.%2.%3"/>
      <w:lvlJc w:val="left"/>
      <w:pPr>
        <w:ind w:left="3600" w:hanging="720"/>
      </w:pPr>
      <w:rPr>
        <w:rFonts w:ascii="Calibri Light" w:hAnsi="Calibri Light" w:hint="default"/>
        <w:color w:val="000000"/>
      </w:rPr>
    </w:lvl>
    <w:lvl w:ilvl="3">
      <w:start w:val="1"/>
      <w:numFmt w:val="decimal"/>
      <w:lvlText w:val="%1.%2.%3.%4"/>
      <w:lvlJc w:val="left"/>
      <w:pPr>
        <w:ind w:left="5400" w:hanging="1080"/>
      </w:pPr>
      <w:rPr>
        <w:rFonts w:ascii="Calibri Light" w:hAnsi="Calibri Light" w:hint="default"/>
        <w:color w:val="000000"/>
      </w:rPr>
    </w:lvl>
    <w:lvl w:ilvl="4">
      <w:start w:val="1"/>
      <w:numFmt w:val="decimal"/>
      <w:lvlText w:val="%1.%2.%3.%4.%5"/>
      <w:lvlJc w:val="left"/>
      <w:pPr>
        <w:ind w:left="6840" w:hanging="1080"/>
      </w:pPr>
      <w:rPr>
        <w:rFonts w:ascii="Calibri Light" w:hAnsi="Calibri Light" w:hint="default"/>
        <w:color w:val="000000"/>
      </w:rPr>
    </w:lvl>
    <w:lvl w:ilvl="5">
      <w:start w:val="1"/>
      <w:numFmt w:val="decimal"/>
      <w:lvlText w:val="%1.%2.%3.%4.%5.%6"/>
      <w:lvlJc w:val="left"/>
      <w:pPr>
        <w:ind w:left="8640" w:hanging="1440"/>
      </w:pPr>
      <w:rPr>
        <w:rFonts w:ascii="Calibri Light" w:hAnsi="Calibri Light" w:hint="default"/>
        <w:color w:val="000000"/>
      </w:rPr>
    </w:lvl>
    <w:lvl w:ilvl="6">
      <w:start w:val="1"/>
      <w:numFmt w:val="decimal"/>
      <w:lvlText w:val="%1.%2.%3.%4.%5.%6.%7"/>
      <w:lvlJc w:val="left"/>
      <w:pPr>
        <w:ind w:left="10080" w:hanging="1440"/>
      </w:pPr>
      <w:rPr>
        <w:rFonts w:ascii="Calibri Light" w:hAnsi="Calibri Light" w:hint="default"/>
        <w:color w:val="000000"/>
      </w:rPr>
    </w:lvl>
    <w:lvl w:ilvl="7">
      <w:start w:val="1"/>
      <w:numFmt w:val="decimal"/>
      <w:lvlText w:val="%1.%2.%3.%4.%5.%6.%7.%8"/>
      <w:lvlJc w:val="left"/>
      <w:pPr>
        <w:ind w:left="11880" w:hanging="1800"/>
      </w:pPr>
      <w:rPr>
        <w:rFonts w:ascii="Calibri Light" w:hAnsi="Calibri Light" w:hint="default"/>
        <w:color w:val="000000"/>
      </w:rPr>
    </w:lvl>
    <w:lvl w:ilvl="8">
      <w:start w:val="1"/>
      <w:numFmt w:val="decimal"/>
      <w:lvlText w:val="%1.%2.%3.%4.%5.%6.%7.%8.%9"/>
      <w:lvlJc w:val="left"/>
      <w:pPr>
        <w:ind w:left="13680" w:hanging="2160"/>
      </w:pPr>
      <w:rPr>
        <w:rFonts w:ascii="Calibri Light" w:hAnsi="Calibri Light" w:hint="default"/>
        <w:color w:val="000000"/>
      </w:rPr>
    </w:lvl>
  </w:abstractNum>
  <w:abstractNum w:abstractNumId="29" w15:restartNumberingAfterBreak="0">
    <w:nsid w:val="522A4DAF"/>
    <w:multiLevelType w:val="hybridMultilevel"/>
    <w:tmpl w:val="22BE4FD2"/>
    <w:lvl w:ilvl="0" w:tplc="04090001">
      <w:start w:val="1"/>
      <w:numFmt w:val="bullet"/>
      <w:lvlText w:val=""/>
      <w:lvlJc w:val="left"/>
      <w:pPr>
        <w:ind w:left="720" w:hanging="360"/>
      </w:pPr>
      <w:rPr>
        <w:rFonts w:ascii="Symbol" w:hAnsi="Symbol" w:hint="default"/>
      </w:rPr>
    </w:lvl>
    <w:lvl w:ilvl="1" w:tplc="17683994">
      <w:start w:val="1"/>
      <w:numFmt w:val="bullet"/>
      <w:lvlText w:val=""/>
      <w:lvlJc w:val="left"/>
      <w:pPr>
        <w:ind w:left="1440" w:hanging="360"/>
      </w:pPr>
      <w:rPr>
        <w:rFonts w:ascii="Wingdings" w:eastAsiaTheme="minorHAnsi" w:hAnsi="Wingdings" w:cstheme="minorBidi" w:hint="default"/>
      </w:rPr>
    </w:lvl>
    <w:lvl w:ilvl="2" w:tplc="17683994">
      <w:start w:val="1"/>
      <w:numFmt w:val="bullet"/>
      <w:lvlText w:val=""/>
      <w:lvlJc w:val="left"/>
      <w:pPr>
        <w:ind w:left="14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E108D"/>
    <w:multiLevelType w:val="hybridMultilevel"/>
    <w:tmpl w:val="6310D216"/>
    <w:lvl w:ilvl="0" w:tplc="3C887E1A">
      <w:start w:val="1"/>
      <w:numFmt w:val="decimal"/>
      <w:lvlText w:val="%1."/>
      <w:lvlJc w:val="left"/>
      <w:pPr>
        <w:ind w:left="720" w:hanging="360"/>
      </w:pPr>
      <w:rPr>
        <w:rFonts w:hint="default"/>
        <w:strike w:val="0"/>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324F1"/>
    <w:multiLevelType w:val="hybridMultilevel"/>
    <w:tmpl w:val="EECA5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F20BA"/>
    <w:multiLevelType w:val="hybridMultilevel"/>
    <w:tmpl w:val="C8C6DA5C"/>
    <w:lvl w:ilvl="0" w:tplc="5F5A9B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7316BC"/>
    <w:multiLevelType w:val="hybridMultilevel"/>
    <w:tmpl w:val="536234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122D3B"/>
    <w:multiLevelType w:val="hybridMultilevel"/>
    <w:tmpl w:val="B5121E8A"/>
    <w:lvl w:ilvl="0" w:tplc="05F4AF3A">
      <w:start w:val="1"/>
      <w:numFmt w:val="decimal"/>
      <w:lvlText w:val="%1."/>
      <w:lvlJc w:val="left"/>
      <w:pPr>
        <w:ind w:left="720" w:hanging="360"/>
      </w:pPr>
      <w:rPr>
        <w:rFonts w:asciiTheme="majorHAnsi" w:hAnsiTheme="majorHAnsi" w:hint="default"/>
        <w:b w:val="0"/>
        <w:strike w:val="0"/>
        <w:sz w:val="28"/>
        <w:szCs w:val="28"/>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66BCF"/>
    <w:multiLevelType w:val="hybridMultilevel"/>
    <w:tmpl w:val="6456C5A4"/>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61F11ADF"/>
    <w:multiLevelType w:val="hybridMultilevel"/>
    <w:tmpl w:val="720A701A"/>
    <w:lvl w:ilvl="0" w:tplc="05F4AF3A">
      <w:start w:val="1"/>
      <w:numFmt w:val="decimal"/>
      <w:lvlText w:val="%1."/>
      <w:lvlJc w:val="left"/>
      <w:pPr>
        <w:ind w:left="720" w:hanging="360"/>
      </w:pPr>
      <w:rPr>
        <w:rFonts w:asciiTheme="majorHAnsi" w:hAnsiTheme="majorHAnsi" w:hint="default"/>
        <w:b w:val="0"/>
        <w:strike w:val="0"/>
        <w:sz w:val="28"/>
        <w:szCs w:val="28"/>
      </w:rPr>
    </w:lvl>
    <w:lvl w:ilvl="1" w:tplc="4A24CC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6879CE"/>
    <w:multiLevelType w:val="hybridMultilevel"/>
    <w:tmpl w:val="28628F14"/>
    <w:lvl w:ilvl="0" w:tplc="1768399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21743D"/>
    <w:multiLevelType w:val="multilevel"/>
    <w:tmpl w:val="52F29B98"/>
    <w:lvl w:ilvl="0">
      <w:numFmt w:val="decimal"/>
      <w:lvlText w:val="%1"/>
      <w:lvlJc w:val="left"/>
      <w:pPr>
        <w:ind w:left="420" w:hanging="420"/>
      </w:pPr>
      <w:rPr>
        <w:rFonts w:ascii="Calibri Light" w:hAnsi="Calibri Light" w:hint="default"/>
        <w:color w:val="000000"/>
      </w:rPr>
    </w:lvl>
    <w:lvl w:ilvl="1">
      <w:start w:val="1"/>
      <w:numFmt w:val="decimal"/>
      <w:lvlText w:val="%1.%2"/>
      <w:lvlJc w:val="left"/>
      <w:pPr>
        <w:ind w:left="1860" w:hanging="420"/>
      </w:pPr>
      <w:rPr>
        <w:rFonts w:ascii="Calibri Light" w:hAnsi="Calibri Light" w:hint="default"/>
        <w:color w:val="000000"/>
      </w:rPr>
    </w:lvl>
    <w:lvl w:ilvl="2">
      <w:start w:val="1"/>
      <w:numFmt w:val="decimal"/>
      <w:lvlText w:val="%1.%2.%3"/>
      <w:lvlJc w:val="left"/>
      <w:pPr>
        <w:ind w:left="3600" w:hanging="720"/>
      </w:pPr>
      <w:rPr>
        <w:rFonts w:ascii="Calibri Light" w:hAnsi="Calibri Light" w:hint="default"/>
        <w:color w:val="000000"/>
      </w:rPr>
    </w:lvl>
    <w:lvl w:ilvl="3">
      <w:start w:val="1"/>
      <w:numFmt w:val="decimal"/>
      <w:lvlText w:val="%1.%2.%3.%4"/>
      <w:lvlJc w:val="left"/>
      <w:pPr>
        <w:ind w:left="5400" w:hanging="1080"/>
      </w:pPr>
      <w:rPr>
        <w:rFonts w:ascii="Calibri Light" w:hAnsi="Calibri Light" w:hint="default"/>
        <w:color w:val="000000"/>
      </w:rPr>
    </w:lvl>
    <w:lvl w:ilvl="4">
      <w:start w:val="1"/>
      <w:numFmt w:val="decimal"/>
      <w:lvlText w:val="%1.%2.%3.%4.%5"/>
      <w:lvlJc w:val="left"/>
      <w:pPr>
        <w:ind w:left="6840" w:hanging="1080"/>
      </w:pPr>
      <w:rPr>
        <w:rFonts w:ascii="Calibri Light" w:hAnsi="Calibri Light" w:hint="default"/>
        <w:color w:val="000000"/>
      </w:rPr>
    </w:lvl>
    <w:lvl w:ilvl="5">
      <w:start w:val="1"/>
      <w:numFmt w:val="decimal"/>
      <w:lvlText w:val="%1.%2.%3.%4.%5.%6"/>
      <w:lvlJc w:val="left"/>
      <w:pPr>
        <w:ind w:left="8640" w:hanging="1440"/>
      </w:pPr>
      <w:rPr>
        <w:rFonts w:ascii="Calibri Light" w:hAnsi="Calibri Light" w:hint="default"/>
        <w:color w:val="000000"/>
      </w:rPr>
    </w:lvl>
    <w:lvl w:ilvl="6">
      <w:start w:val="1"/>
      <w:numFmt w:val="decimal"/>
      <w:lvlText w:val="%1.%2.%3.%4.%5.%6.%7"/>
      <w:lvlJc w:val="left"/>
      <w:pPr>
        <w:ind w:left="10080" w:hanging="1440"/>
      </w:pPr>
      <w:rPr>
        <w:rFonts w:ascii="Calibri Light" w:hAnsi="Calibri Light" w:hint="default"/>
        <w:color w:val="000000"/>
      </w:rPr>
    </w:lvl>
    <w:lvl w:ilvl="7">
      <w:start w:val="1"/>
      <w:numFmt w:val="decimal"/>
      <w:lvlText w:val="%1.%2.%3.%4.%5.%6.%7.%8"/>
      <w:lvlJc w:val="left"/>
      <w:pPr>
        <w:ind w:left="11880" w:hanging="1800"/>
      </w:pPr>
      <w:rPr>
        <w:rFonts w:ascii="Calibri Light" w:hAnsi="Calibri Light" w:hint="default"/>
        <w:color w:val="000000"/>
      </w:rPr>
    </w:lvl>
    <w:lvl w:ilvl="8">
      <w:start w:val="1"/>
      <w:numFmt w:val="decimal"/>
      <w:lvlText w:val="%1.%2.%3.%4.%5.%6.%7.%8.%9"/>
      <w:lvlJc w:val="left"/>
      <w:pPr>
        <w:ind w:left="13680" w:hanging="2160"/>
      </w:pPr>
      <w:rPr>
        <w:rFonts w:ascii="Calibri Light" w:hAnsi="Calibri Light" w:hint="default"/>
        <w:color w:val="000000"/>
      </w:rPr>
    </w:lvl>
  </w:abstractNum>
  <w:abstractNum w:abstractNumId="39" w15:restartNumberingAfterBreak="0">
    <w:nsid w:val="676C54EC"/>
    <w:multiLevelType w:val="hybridMultilevel"/>
    <w:tmpl w:val="2E98FCE2"/>
    <w:lvl w:ilvl="0" w:tplc="04090015">
      <w:start w:val="1"/>
      <w:numFmt w:val="upperLetter"/>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C7930"/>
    <w:multiLevelType w:val="hybridMultilevel"/>
    <w:tmpl w:val="FE70AB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015144"/>
    <w:multiLevelType w:val="multilevel"/>
    <w:tmpl w:val="A240DE86"/>
    <w:lvl w:ilvl="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2" w15:restartNumberingAfterBreak="0">
    <w:nsid w:val="6B8222B5"/>
    <w:multiLevelType w:val="hybridMultilevel"/>
    <w:tmpl w:val="8970243C"/>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6FE61AD4"/>
    <w:multiLevelType w:val="hybridMultilevel"/>
    <w:tmpl w:val="FF0C0CA6"/>
    <w:lvl w:ilvl="0" w:tplc="04090013">
      <w:start w:val="1"/>
      <w:numFmt w:val="upperRoman"/>
      <w:lvlText w:val="%1."/>
      <w:lvlJc w:val="right"/>
      <w:pPr>
        <w:ind w:left="1440" w:hanging="360"/>
      </w:pPr>
    </w:lvl>
    <w:lvl w:ilvl="1" w:tplc="59AA5434">
      <w:start w:val="6"/>
      <w:numFmt w:val="bullet"/>
      <w:lvlText w:val="•"/>
      <w:lvlJc w:val="left"/>
      <w:pPr>
        <w:ind w:left="2160" w:hanging="360"/>
      </w:pPr>
      <w:rPr>
        <w:rFonts w:ascii="Calibri" w:eastAsiaTheme="minorHAnsi" w:hAnsi="Calibri"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1E07E22"/>
    <w:multiLevelType w:val="hybridMultilevel"/>
    <w:tmpl w:val="3FAC20F8"/>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01">
      <w:start w:val="1"/>
      <w:numFmt w:val="bullet"/>
      <w:lvlText w:val=""/>
      <w:lvlJc w:val="left"/>
      <w:pPr>
        <w:ind w:left="1980" w:hanging="180"/>
      </w:pPr>
      <w:rPr>
        <w:rFonts w:ascii="Symbol" w:hAnsi="Symbol" w:hint="default"/>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15:restartNumberingAfterBreak="0">
    <w:nsid w:val="72A148A9"/>
    <w:multiLevelType w:val="hybridMultilevel"/>
    <w:tmpl w:val="C2FA7E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F36901"/>
    <w:multiLevelType w:val="hybridMultilevel"/>
    <w:tmpl w:val="D65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F483D"/>
    <w:multiLevelType w:val="hybridMultilevel"/>
    <w:tmpl w:val="1F9AC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F083092"/>
    <w:multiLevelType w:val="hybridMultilevel"/>
    <w:tmpl w:val="25CA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8"/>
  </w:num>
  <w:num w:numId="4">
    <w:abstractNumId w:val="20"/>
  </w:num>
  <w:num w:numId="5">
    <w:abstractNumId w:val="4"/>
  </w:num>
  <w:num w:numId="6">
    <w:abstractNumId w:val="37"/>
  </w:num>
  <w:num w:numId="7">
    <w:abstractNumId w:val="14"/>
  </w:num>
  <w:num w:numId="8">
    <w:abstractNumId w:val="10"/>
  </w:num>
  <w:num w:numId="9">
    <w:abstractNumId w:val="46"/>
  </w:num>
  <w:num w:numId="10">
    <w:abstractNumId w:val="23"/>
  </w:num>
  <w:num w:numId="11">
    <w:abstractNumId w:val="5"/>
  </w:num>
  <w:num w:numId="12">
    <w:abstractNumId w:val="36"/>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0"/>
  </w:num>
  <w:num w:numId="16">
    <w:abstractNumId w:val="34"/>
  </w:num>
  <w:num w:numId="17">
    <w:abstractNumId w:val="3"/>
  </w:num>
  <w:num w:numId="18">
    <w:abstractNumId w:val="40"/>
  </w:num>
  <w:num w:numId="19">
    <w:abstractNumId w:val="32"/>
  </w:num>
  <w:num w:numId="20">
    <w:abstractNumId w:val="42"/>
  </w:num>
  <w:num w:numId="21">
    <w:abstractNumId w:val="41"/>
  </w:num>
  <w:num w:numId="22">
    <w:abstractNumId w:val="38"/>
  </w:num>
  <w:num w:numId="23">
    <w:abstractNumId w:val="28"/>
  </w:num>
  <w:num w:numId="24">
    <w:abstractNumId w:val="0"/>
  </w:num>
  <w:num w:numId="25">
    <w:abstractNumId w:val="13"/>
  </w:num>
  <w:num w:numId="26">
    <w:abstractNumId w:val="17"/>
  </w:num>
  <w:num w:numId="27">
    <w:abstractNumId w:val="33"/>
  </w:num>
  <w:num w:numId="28">
    <w:abstractNumId w:val="43"/>
  </w:num>
  <w:num w:numId="29">
    <w:abstractNumId w:val="39"/>
  </w:num>
  <w:num w:numId="30">
    <w:abstractNumId w:val="26"/>
  </w:num>
  <w:num w:numId="31">
    <w:abstractNumId w:val="24"/>
  </w:num>
  <w:num w:numId="32">
    <w:abstractNumId w:val="35"/>
  </w:num>
  <w:num w:numId="33">
    <w:abstractNumId w:val="15"/>
  </w:num>
  <w:num w:numId="34">
    <w:abstractNumId w:val="19"/>
  </w:num>
  <w:num w:numId="35">
    <w:abstractNumId w:val="2"/>
  </w:num>
  <w:num w:numId="36">
    <w:abstractNumId w:val="12"/>
  </w:num>
  <w:num w:numId="37">
    <w:abstractNumId w:val="6"/>
  </w:num>
  <w:num w:numId="38">
    <w:abstractNumId w:val="22"/>
  </w:num>
  <w:num w:numId="39">
    <w:abstractNumId w:val="48"/>
  </w:num>
  <w:num w:numId="40">
    <w:abstractNumId w:val="31"/>
  </w:num>
  <w:num w:numId="41">
    <w:abstractNumId w:val="25"/>
  </w:num>
  <w:num w:numId="42">
    <w:abstractNumId w:val="27"/>
  </w:num>
  <w:num w:numId="43">
    <w:abstractNumId w:val="7"/>
  </w:num>
  <w:num w:numId="44">
    <w:abstractNumId w:val="44"/>
  </w:num>
  <w:num w:numId="45">
    <w:abstractNumId w:val="45"/>
  </w:num>
  <w:num w:numId="46">
    <w:abstractNumId w:val="47"/>
  </w:num>
  <w:num w:numId="47">
    <w:abstractNumId w:val="21"/>
  </w:num>
  <w:num w:numId="48">
    <w:abstractNumId w:val="9"/>
  </w:num>
  <w:num w:numId="49">
    <w:abstractNumId w:val="18"/>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dgaonkar, S.S.">
    <w15:presenceInfo w15:providerId="AD" w15:userId="S-1-5-21-1895577662-1677200029-1617787245-1174455"/>
  </w15:person>
  <w15:person w15:author="Occello, D.">
    <w15:presenceInfo w15:providerId="AD" w15:userId="S-1-5-21-1895577662-1677200029-1617787245-1174459"/>
  </w15:person>
  <w15:person w15:author="Wouters, R.M.C.M.">
    <w15:presenceInfo w15:providerId="AD" w15:userId="S-1-5-21-1895577662-1677200029-1617787245-1188732"/>
  </w15:person>
  <w15:person w15:author="Singh, A.">
    <w15:presenceInfo w15:providerId="AD" w15:userId="S-1-5-21-1895577662-1677200029-1617787245-1174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0"/>
    <w:rsid w:val="00007FAF"/>
    <w:rsid w:val="00010D8B"/>
    <w:rsid w:val="00024468"/>
    <w:rsid w:val="00030B34"/>
    <w:rsid w:val="000327CE"/>
    <w:rsid w:val="00044B6D"/>
    <w:rsid w:val="00045CF4"/>
    <w:rsid w:val="0005634A"/>
    <w:rsid w:val="00065979"/>
    <w:rsid w:val="00075C9E"/>
    <w:rsid w:val="0009112D"/>
    <w:rsid w:val="00094BD1"/>
    <w:rsid w:val="000B502B"/>
    <w:rsid w:val="000B5DF5"/>
    <w:rsid w:val="000B6371"/>
    <w:rsid w:val="000B7AD7"/>
    <w:rsid w:val="000C720E"/>
    <w:rsid w:val="000D0DF1"/>
    <w:rsid w:val="000E0B32"/>
    <w:rsid w:val="000E3483"/>
    <w:rsid w:val="000E36B6"/>
    <w:rsid w:val="000F7B9C"/>
    <w:rsid w:val="00107F08"/>
    <w:rsid w:val="00120AF1"/>
    <w:rsid w:val="0013158D"/>
    <w:rsid w:val="00137CA0"/>
    <w:rsid w:val="0014728F"/>
    <w:rsid w:val="00150FA5"/>
    <w:rsid w:val="001518A8"/>
    <w:rsid w:val="00155B43"/>
    <w:rsid w:val="00161D27"/>
    <w:rsid w:val="00164043"/>
    <w:rsid w:val="00164325"/>
    <w:rsid w:val="00174878"/>
    <w:rsid w:val="001759CF"/>
    <w:rsid w:val="0018138D"/>
    <w:rsid w:val="001879F3"/>
    <w:rsid w:val="00197F47"/>
    <w:rsid w:val="001A0067"/>
    <w:rsid w:val="001A4D06"/>
    <w:rsid w:val="001B2677"/>
    <w:rsid w:val="001B4343"/>
    <w:rsid w:val="001C3D27"/>
    <w:rsid w:val="001C69BA"/>
    <w:rsid w:val="001D425A"/>
    <w:rsid w:val="001E24B7"/>
    <w:rsid w:val="001F0AFE"/>
    <w:rsid w:val="001F2BD3"/>
    <w:rsid w:val="001F4BFE"/>
    <w:rsid w:val="001F6132"/>
    <w:rsid w:val="001F6876"/>
    <w:rsid w:val="002050C4"/>
    <w:rsid w:val="00207706"/>
    <w:rsid w:val="00207A71"/>
    <w:rsid w:val="002101FE"/>
    <w:rsid w:val="00210313"/>
    <w:rsid w:val="002139B0"/>
    <w:rsid w:val="00214555"/>
    <w:rsid w:val="0021627B"/>
    <w:rsid w:val="00217A12"/>
    <w:rsid w:val="00222926"/>
    <w:rsid w:val="0023000C"/>
    <w:rsid w:val="00230A7B"/>
    <w:rsid w:val="002356EC"/>
    <w:rsid w:val="00242C71"/>
    <w:rsid w:val="00243BF8"/>
    <w:rsid w:val="0024614B"/>
    <w:rsid w:val="00252001"/>
    <w:rsid w:val="00252077"/>
    <w:rsid w:val="002567FD"/>
    <w:rsid w:val="00257627"/>
    <w:rsid w:val="00257BF7"/>
    <w:rsid w:val="00263E80"/>
    <w:rsid w:val="00266A4B"/>
    <w:rsid w:val="00267F97"/>
    <w:rsid w:val="0027376A"/>
    <w:rsid w:val="00276571"/>
    <w:rsid w:val="00276FE6"/>
    <w:rsid w:val="002772A1"/>
    <w:rsid w:val="00282028"/>
    <w:rsid w:val="002858A2"/>
    <w:rsid w:val="0028732E"/>
    <w:rsid w:val="002917DC"/>
    <w:rsid w:val="002A586F"/>
    <w:rsid w:val="002A73E1"/>
    <w:rsid w:val="002B100D"/>
    <w:rsid w:val="002B381C"/>
    <w:rsid w:val="002B7671"/>
    <w:rsid w:val="002C1409"/>
    <w:rsid w:val="002C2FC7"/>
    <w:rsid w:val="002C4D90"/>
    <w:rsid w:val="002E1731"/>
    <w:rsid w:val="002E31F0"/>
    <w:rsid w:val="002E5D38"/>
    <w:rsid w:val="002F0A4A"/>
    <w:rsid w:val="00302B19"/>
    <w:rsid w:val="0031033C"/>
    <w:rsid w:val="00317AA6"/>
    <w:rsid w:val="0032247B"/>
    <w:rsid w:val="003227A9"/>
    <w:rsid w:val="00325FFD"/>
    <w:rsid w:val="00326C37"/>
    <w:rsid w:val="003354F1"/>
    <w:rsid w:val="003375F0"/>
    <w:rsid w:val="0034013A"/>
    <w:rsid w:val="00350528"/>
    <w:rsid w:val="00361FE3"/>
    <w:rsid w:val="00362809"/>
    <w:rsid w:val="00363586"/>
    <w:rsid w:val="00364DE8"/>
    <w:rsid w:val="00370A59"/>
    <w:rsid w:val="0037437B"/>
    <w:rsid w:val="003759AB"/>
    <w:rsid w:val="00377468"/>
    <w:rsid w:val="00377802"/>
    <w:rsid w:val="00381B66"/>
    <w:rsid w:val="00381FAC"/>
    <w:rsid w:val="00396371"/>
    <w:rsid w:val="003A0FFF"/>
    <w:rsid w:val="003B2584"/>
    <w:rsid w:val="003C4C71"/>
    <w:rsid w:val="003D1F38"/>
    <w:rsid w:val="003D2C21"/>
    <w:rsid w:val="003D35C0"/>
    <w:rsid w:val="00404C29"/>
    <w:rsid w:val="00406AFB"/>
    <w:rsid w:val="00410B8D"/>
    <w:rsid w:val="00412563"/>
    <w:rsid w:val="00415C40"/>
    <w:rsid w:val="00430BDF"/>
    <w:rsid w:val="00431640"/>
    <w:rsid w:val="00431E28"/>
    <w:rsid w:val="004320C6"/>
    <w:rsid w:val="00452B2C"/>
    <w:rsid w:val="00461517"/>
    <w:rsid w:val="00461E85"/>
    <w:rsid w:val="0047403B"/>
    <w:rsid w:val="004761CF"/>
    <w:rsid w:val="00480A0A"/>
    <w:rsid w:val="00480EFD"/>
    <w:rsid w:val="004832FE"/>
    <w:rsid w:val="0048627D"/>
    <w:rsid w:val="00487E5C"/>
    <w:rsid w:val="00491096"/>
    <w:rsid w:val="004919C7"/>
    <w:rsid w:val="004B3CE7"/>
    <w:rsid w:val="004B6C1B"/>
    <w:rsid w:val="004B72FE"/>
    <w:rsid w:val="004C3A30"/>
    <w:rsid w:val="004C3CDB"/>
    <w:rsid w:val="004E0D8C"/>
    <w:rsid w:val="004E219C"/>
    <w:rsid w:val="004E4816"/>
    <w:rsid w:val="004E583A"/>
    <w:rsid w:val="004E67C1"/>
    <w:rsid w:val="004E70C5"/>
    <w:rsid w:val="004F2830"/>
    <w:rsid w:val="00500783"/>
    <w:rsid w:val="00502EF8"/>
    <w:rsid w:val="00521C26"/>
    <w:rsid w:val="00535C53"/>
    <w:rsid w:val="005364BF"/>
    <w:rsid w:val="00537BBD"/>
    <w:rsid w:val="005466F9"/>
    <w:rsid w:val="00551F58"/>
    <w:rsid w:val="00561FF5"/>
    <w:rsid w:val="00567A79"/>
    <w:rsid w:val="005748B1"/>
    <w:rsid w:val="00576718"/>
    <w:rsid w:val="005843D7"/>
    <w:rsid w:val="00586A33"/>
    <w:rsid w:val="00595120"/>
    <w:rsid w:val="005A48FB"/>
    <w:rsid w:val="005A4CDF"/>
    <w:rsid w:val="005B7C99"/>
    <w:rsid w:val="005C1CF7"/>
    <w:rsid w:val="005C2641"/>
    <w:rsid w:val="005D2BE0"/>
    <w:rsid w:val="005D5D3F"/>
    <w:rsid w:val="005E028A"/>
    <w:rsid w:val="005E5711"/>
    <w:rsid w:val="006100BE"/>
    <w:rsid w:val="0061087F"/>
    <w:rsid w:val="00616974"/>
    <w:rsid w:val="00620726"/>
    <w:rsid w:val="00622F2A"/>
    <w:rsid w:val="00626CF6"/>
    <w:rsid w:val="006278E1"/>
    <w:rsid w:val="00630B41"/>
    <w:rsid w:val="00630C18"/>
    <w:rsid w:val="00633688"/>
    <w:rsid w:val="00636742"/>
    <w:rsid w:val="00636EBE"/>
    <w:rsid w:val="006410EB"/>
    <w:rsid w:val="00660665"/>
    <w:rsid w:val="006675C4"/>
    <w:rsid w:val="00682DE1"/>
    <w:rsid w:val="00685503"/>
    <w:rsid w:val="0069295F"/>
    <w:rsid w:val="00694F22"/>
    <w:rsid w:val="006A1E28"/>
    <w:rsid w:val="006A412E"/>
    <w:rsid w:val="006A5C28"/>
    <w:rsid w:val="006A66A3"/>
    <w:rsid w:val="006B1625"/>
    <w:rsid w:val="006B1FF1"/>
    <w:rsid w:val="006C1052"/>
    <w:rsid w:val="006C6157"/>
    <w:rsid w:val="006F28F7"/>
    <w:rsid w:val="006F488C"/>
    <w:rsid w:val="00707186"/>
    <w:rsid w:val="00707A32"/>
    <w:rsid w:val="00716B66"/>
    <w:rsid w:val="00717AFA"/>
    <w:rsid w:val="00722509"/>
    <w:rsid w:val="00724BB1"/>
    <w:rsid w:val="00742411"/>
    <w:rsid w:val="0075114F"/>
    <w:rsid w:val="0075166E"/>
    <w:rsid w:val="00754BC0"/>
    <w:rsid w:val="00761BC5"/>
    <w:rsid w:val="00763CBA"/>
    <w:rsid w:val="0076405F"/>
    <w:rsid w:val="00770A69"/>
    <w:rsid w:val="00771CAE"/>
    <w:rsid w:val="007771CD"/>
    <w:rsid w:val="007773BD"/>
    <w:rsid w:val="00781330"/>
    <w:rsid w:val="007856C1"/>
    <w:rsid w:val="00785CDC"/>
    <w:rsid w:val="00790434"/>
    <w:rsid w:val="00791191"/>
    <w:rsid w:val="00794B9E"/>
    <w:rsid w:val="007964AB"/>
    <w:rsid w:val="007A121D"/>
    <w:rsid w:val="007A6AE4"/>
    <w:rsid w:val="007A71B9"/>
    <w:rsid w:val="007B314E"/>
    <w:rsid w:val="007B3E70"/>
    <w:rsid w:val="007B6127"/>
    <w:rsid w:val="007C60D4"/>
    <w:rsid w:val="007C7A8B"/>
    <w:rsid w:val="007D2EA8"/>
    <w:rsid w:val="007D42FC"/>
    <w:rsid w:val="007E71C9"/>
    <w:rsid w:val="008013A3"/>
    <w:rsid w:val="008078EB"/>
    <w:rsid w:val="00826237"/>
    <w:rsid w:val="0083024E"/>
    <w:rsid w:val="008357F6"/>
    <w:rsid w:val="008601FD"/>
    <w:rsid w:val="00870662"/>
    <w:rsid w:val="008744E4"/>
    <w:rsid w:val="00874C8C"/>
    <w:rsid w:val="008760EF"/>
    <w:rsid w:val="0087729A"/>
    <w:rsid w:val="00877446"/>
    <w:rsid w:val="008806C0"/>
    <w:rsid w:val="00882656"/>
    <w:rsid w:val="008848A8"/>
    <w:rsid w:val="00885C84"/>
    <w:rsid w:val="00895D8A"/>
    <w:rsid w:val="008A6B21"/>
    <w:rsid w:val="008C082A"/>
    <w:rsid w:val="008C3B9B"/>
    <w:rsid w:val="008D2442"/>
    <w:rsid w:val="008D291F"/>
    <w:rsid w:val="008E3192"/>
    <w:rsid w:val="008E36A1"/>
    <w:rsid w:val="008E520F"/>
    <w:rsid w:val="008F35D5"/>
    <w:rsid w:val="00944485"/>
    <w:rsid w:val="00947008"/>
    <w:rsid w:val="00951D76"/>
    <w:rsid w:val="009530B9"/>
    <w:rsid w:val="00953C0F"/>
    <w:rsid w:val="00955FA3"/>
    <w:rsid w:val="00962AF5"/>
    <w:rsid w:val="00962CA8"/>
    <w:rsid w:val="00962F89"/>
    <w:rsid w:val="009646E7"/>
    <w:rsid w:val="009710FA"/>
    <w:rsid w:val="0097587E"/>
    <w:rsid w:val="00985F26"/>
    <w:rsid w:val="009930A1"/>
    <w:rsid w:val="00993654"/>
    <w:rsid w:val="00993E33"/>
    <w:rsid w:val="009A3698"/>
    <w:rsid w:val="009B00F7"/>
    <w:rsid w:val="009B22DD"/>
    <w:rsid w:val="009B30C7"/>
    <w:rsid w:val="009B32C6"/>
    <w:rsid w:val="009B39F2"/>
    <w:rsid w:val="009B4937"/>
    <w:rsid w:val="009B54B8"/>
    <w:rsid w:val="009B7463"/>
    <w:rsid w:val="009D207C"/>
    <w:rsid w:val="009D3E42"/>
    <w:rsid w:val="009D73AB"/>
    <w:rsid w:val="009D7A81"/>
    <w:rsid w:val="009E3153"/>
    <w:rsid w:val="009E5693"/>
    <w:rsid w:val="009E6B70"/>
    <w:rsid w:val="009F39E8"/>
    <w:rsid w:val="009F60CB"/>
    <w:rsid w:val="00A0280A"/>
    <w:rsid w:val="00A0349A"/>
    <w:rsid w:val="00A05CA6"/>
    <w:rsid w:val="00A14AB4"/>
    <w:rsid w:val="00A16CDB"/>
    <w:rsid w:val="00A17CA0"/>
    <w:rsid w:val="00A20F22"/>
    <w:rsid w:val="00A2171D"/>
    <w:rsid w:val="00A22134"/>
    <w:rsid w:val="00A30B61"/>
    <w:rsid w:val="00A316C8"/>
    <w:rsid w:val="00A330B4"/>
    <w:rsid w:val="00A347F6"/>
    <w:rsid w:val="00A34F8E"/>
    <w:rsid w:val="00A411BB"/>
    <w:rsid w:val="00A42094"/>
    <w:rsid w:val="00A451F6"/>
    <w:rsid w:val="00A5267B"/>
    <w:rsid w:val="00A530D8"/>
    <w:rsid w:val="00A56AC0"/>
    <w:rsid w:val="00A7141F"/>
    <w:rsid w:val="00A744BA"/>
    <w:rsid w:val="00A81053"/>
    <w:rsid w:val="00A879DA"/>
    <w:rsid w:val="00A91135"/>
    <w:rsid w:val="00A95B02"/>
    <w:rsid w:val="00A97E34"/>
    <w:rsid w:val="00AA0117"/>
    <w:rsid w:val="00AA12C9"/>
    <w:rsid w:val="00AA3A4F"/>
    <w:rsid w:val="00AA3D15"/>
    <w:rsid w:val="00AA7F85"/>
    <w:rsid w:val="00AC6539"/>
    <w:rsid w:val="00AD0B83"/>
    <w:rsid w:val="00AE1AF1"/>
    <w:rsid w:val="00AE28DB"/>
    <w:rsid w:val="00AF7E9E"/>
    <w:rsid w:val="00B03E0A"/>
    <w:rsid w:val="00B04312"/>
    <w:rsid w:val="00B053F8"/>
    <w:rsid w:val="00B05B85"/>
    <w:rsid w:val="00B06556"/>
    <w:rsid w:val="00B07BB0"/>
    <w:rsid w:val="00B16EA0"/>
    <w:rsid w:val="00B2224E"/>
    <w:rsid w:val="00B22B86"/>
    <w:rsid w:val="00B27737"/>
    <w:rsid w:val="00B3238A"/>
    <w:rsid w:val="00B4144D"/>
    <w:rsid w:val="00B41C46"/>
    <w:rsid w:val="00B4268B"/>
    <w:rsid w:val="00B42CB0"/>
    <w:rsid w:val="00B43223"/>
    <w:rsid w:val="00B44CB7"/>
    <w:rsid w:val="00B5084A"/>
    <w:rsid w:val="00B520A9"/>
    <w:rsid w:val="00B60E4F"/>
    <w:rsid w:val="00B617BC"/>
    <w:rsid w:val="00B6536F"/>
    <w:rsid w:val="00B662E8"/>
    <w:rsid w:val="00B678A7"/>
    <w:rsid w:val="00B7131C"/>
    <w:rsid w:val="00B7295F"/>
    <w:rsid w:val="00B74413"/>
    <w:rsid w:val="00B84354"/>
    <w:rsid w:val="00B94A9D"/>
    <w:rsid w:val="00BA6497"/>
    <w:rsid w:val="00BB1603"/>
    <w:rsid w:val="00BC6218"/>
    <w:rsid w:val="00BC74B6"/>
    <w:rsid w:val="00BE3D1E"/>
    <w:rsid w:val="00BE79F3"/>
    <w:rsid w:val="00BF1080"/>
    <w:rsid w:val="00C064F2"/>
    <w:rsid w:val="00C1178E"/>
    <w:rsid w:val="00C2289B"/>
    <w:rsid w:val="00C2492E"/>
    <w:rsid w:val="00C40428"/>
    <w:rsid w:val="00C416F2"/>
    <w:rsid w:val="00C42C07"/>
    <w:rsid w:val="00C46152"/>
    <w:rsid w:val="00C5008C"/>
    <w:rsid w:val="00C6451E"/>
    <w:rsid w:val="00C67A94"/>
    <w:rsid w:val="00C72003"/>
    <w:rsid w:val="00C72527"/>
    <w:rsid w:val="00C7274D"/>
    <w:rsid w:val="00C73E86"/>
    <w:rsid w:val="00C75645"/>
    <w:rsid w:val="00C75F0C"/>
    <w:rsid w:val="00C941DB"/>
    <w:rsid w:val="00C9510C"/>
    <w:rsid w:val="00CA1E11"/>
    <w:rsid w:val="00CB3AFB"/>
    <w:rsid w:val="00CC48CB"/>
    <w:rsid w:val="00CC49E9"/>
    <w:rsid w:val="00CC7624"/>
    <w:rsid w:val="00CD147E"/>
    <w:rsid w:val="00CD15D1"/>
    <w:rsid w:val="00CF101C"/>
    <w:rsid w:val="00D00CB8"/>
    <w:rsid w:val="00D00F6B"/>
    <w:rsid w:val="00D02568"/>
    <w:rsid w:val="00D049AC"/>
    <w:rsid w:val="00D0652C"/>
    <w:rsid w:val="00D07A9F"/>
    <w:rsid w:val="00D129B2"/>
    <w:rsid w:val="00D12AAD"/>
    <w:rsid w:val="00D131DE"/>
    <w:rsid w:val="00D17E29"/>
    <w:rsid w:val="00D208B4"/>
    <w:rsid w:val="00D26CF7"/>
    <w:rsid w:val="00D4317F"/>
    <w:rsid w:val="00D462FC"/>
    <w:rsid w:val="00D4721B"/>
    <w:rsid w:val="00D50E07"/>
    <w:rsid w:val="00D60F6B"/>
    <w:rsid w:val="00D6124E"/>
    <w:rsid w:val="00D622F4"/>
    <w:rsid w:val="00D67452"/>
    <w:rsid w:val="00D71309"/>
    <w:rsid w:val="00D75C9F"/>
    <w:rsid w:val="00D8456C"/>
    <w:rsid w:val="00D86CF8"/>
    <w:rsid w:val="00D87493"/>
    <w:rsid w:val="00D96EDB"/>
    <w:rsid w:val="00DB10B0"/>
    <w:rsid w:val="00DB2DC7"/>
    <w:rsid w:val="00DB53F6"/>
    <w:rsid w:val="00DC0F59"/>
    <w:rsid w:val="00DD4947"/>
    <w:rsid w:val="00DD79F8"/>
    <w:rsid w:val="00DE0957"/>
    <w:rsid w:val="00DE2BD6"/>
    <w:rsid w:val="00DE6E5F"/>
    <w:rsid w:val="00DF0D14"/>
    <w:rsid w:val="00DF2227"/>
    <w:rsid w:val="00DF704A"/>
    <w:rsid w:val="00E06C4C"/>
    <w:rsid w:val="00E10362"/>
    <w:rsid w:val="00E1262F"/>
    <w:rsid w:val="00E14300"/>
    <w:rsid w:val="00E26F94"/>
    <w:rsid w:val="00E303A5"/>
    <w:rsid w:val="00E30EAA"/>
    <w:rsid w:val="00E32A49"/>
    <w:rsid w:val="00E418F4"/>
    <w:rsid w:val="00E45516"/>
    <w:rsid w:val="00E464CA"/>
    <w:rsid w:val="00E47745"/>
    <w:rsid w:val="00E548C7"/>
    <w:rsid w:val="00E56A0D"/>
    <w:rsid w:val="00E65915"/>
    <w:rsid w:val="00E6612B"/>
    <w:rsid w:val="00E67A63"/>
    <w:rsid w:val="00E67C04"/>
    <w:rsid w:val="00E76365"/>
    <w:rsid w:val="00E90CEC"/>
    <w:rsid w:val="00E95CFA"/>
    <w:rsid w:val="00E96464"/>
    <w:rsid w:val="00EA38F6"/>
    <w:rsid w:val="00EA657D"/>
    <w:rsid w:val="00EA7A53"/>
    <w:rsid w:val="00EB31F2"/>
    <w:rsid w:val="00EB4869"/>
    <w:rsid w:val="00EB680E"/>
    <w:rsid w:val="00EC0F99"/>
    <w:rsid w:val="00EC3A09"/>
    <w:rsid w:val="00EC47F6"/>
    <w:rsid w:val="00EC4BAC"/>
    <w:rsid w:val="00ED1BD8"/>
    <w:rsid w:val="00ED67F1"/>
    <w:rsid w:val="00EE3558"/>
    <w:rsid w:val="00EE62CA"/>
    <w:rsid w:val="00EF24E4"/>
    <w:rsid w:val="00EF5F35"/>
    <w:rsid w:val="00F02B46"/>
    <w:rsid w:val="00F06613"/>
    <w:rsid w:val="00F162F1"/>
    <w:rsid w:val="00F25194"/>
    <w:rsid w:val="00F37A8C"/>
    <w:rsid w:val="00F40359"/>
    <w:rsid w:val="00F47211"/>
    <w:rsid w:val="00F518C8"/>
    <w:rsid w:val="00F573AA"/>
    <w:rsid w:val="00F57764"/>
    <w:rsid w:val="00F61809"/>
    <w:rsid w:val="00F64AD2"/>
    <w:rsid w:val="00F73316"/>
    <w:rsid w:val="00F74276"/>
    <w:rsid w:val="00F80759"/>
    <w:rsid w:val="00F9340F"/>
    <w:rsid w:val="00F959AD"/>
    <w:rsid w:val="00F95FBB"/>
    <w:rsid w:val="00FB5AD9"/>
    <w:rsid w:val="00FC7794"/>
    <w:rsid w:val="00FD0E93"/>
    <w:rsid w:val="00FD50D8"/>
    <w:rsid w:val="00FE0B5D"/>
    <w:rsid w:val="00FE1228"/>
    <w:rsid w:val="00FE3E8A"/>
    <w:rsid w:val="00FF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95A3"/>
  <w15:chartTrackingRefBased/>
  <w15:docId w15:val="{81CF05AD-2018-444A-B033-F4306C6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3223"/>
    <w:rPr>
      <w:i/>
      <w:iCs/>
      <w:color w:val="404040" w:themeColor="text1" w:themeTint="BF"/>
    </w:rPr>
  </w:style>
  <w:style w:type="character" w:customStyle="1" w:styleId="Heading1Char">
    <w:name w:val="Heading 1 Char"/>
    <w:basedOn w:val="DefaultParagraphFont"/>
    <w:link w:val="Heading1"/>
    <w:uiPriority w:val="9"/>
    <w:rsid w:val="00B43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100D"/>
    <w:pPr>
      <w:ind w:left="720"/>
      <w:contextualSpacing/>
    </w:pPr>
  </w:style>
  <w:style w:type="paragraph" w:styleId="BalloonText">
    <w:name w:val="Balloon Text"/>
    <w:basedOn w:val="Normal"/>
    <w:link w:val="BalloonTextChar"/>
    <w:uiPriority w:val="99"/>
    <w:semiHidden/>
    <w:unhideWhenUsed/>
    <w:rsid w:val="0053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BBD"/>
    <w:rPr>
      <w:rFonts w:ascii="Segoe UI" w:hAnsi="Segoe UI" w:cs="Segoe UI"/>
      <w:sz w:val="18"/>
      <w:szCs w:val="18"/>
    </w:rPr>
  </w:style>
  <w:style w:type="paragraph" w:styleId="Header">
    <w:name w:val="header"/>
    <w:basedOn w:val="Normal"/>
    <w:link w:val="HeaderChar"/>
    <w:uiPriority w:val="99"/>
    <w:unhideWhenUsed/>
    <w:rsid w:val="005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BD"/>
  </w:style>
  <w:style w:type="paragraph" w:styleId="Footer">
    <w:name w:val="footer"/>
    <w:basedOn w:val="Normal"/>
    <w:link w:val="FooterChar"/>
    <w:uiPriority w:val="99"/>
    <w:unhideWhenUsed/>
    <w:rsid w:val="005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BD"/>
  </w:style>
  <w:style w:type="character" w:styleId="CommentReference">
    <w:name w:val="annotation reference"/>
    <w:basedOn w:val="DefaultParagraphFont"/>
    <w:uiPriority w:val="99"/>
    <w:semiHidden/>
    <w:unhideWhenUsed/>
    <w:rsid w:val="00E95CFA"/>
    <w:rPr>
      <w:sz w:val="16"/>
      <w:szCs w:val="16"/>
    </w:rPr>
  </w:style>
  <w:style w:type="paragraph" w:styleId="CommentText">
    <w:name w:val="annotation text"/>
    <w:basedOn w:val="Normal"/>
    <w:link w:val="CommentTextChar"/>
    <w:uiPriority w:val="99"/>
    <w:semiHidden/>
    <w:unhideWhenUsed/>
    <w:rsid w:val="00E95CFA"/>
    <w:pPr>
      <w:spacing w:line="240" w:lineRule="auto"/>
    </w:pPr>
    <w:rPr>
      <w:sz w:val="20"/>
      <w:szCs w:val="20"/>
    </w:rPr>
  </w:style>
  <w:style w:type="character" w:customStyle="1" w:styleId="CommentTextChar">
    <w:name w:val="Comment Text Char"/>
    <w:basedOn w:val="DefaultParagraphFont"/>
    <w:link w:val="CommentText"/>
    <w:uiPriority w:val="99"/>
    <w:semiHidden/>
    <w:rsid w:val="00E95CFA"/>
    <w:rPr>
      <w:sz w:val="20"/>
      <w:szCs w:val="20"/>
    </w:rPr>
  </w:style>
  <w:style w:type="paragraph" w:styleId="CommentSubject">
    <w:name w:val="annotation subject"/>
    <w:basedOn w:val="CommentText"/>
    <w:next w:val="CommentText"/>
    <w:link w:val="CommentSubjectChar"/>
    <w:uiPriority w:val="99"/>
    <w:semiHidden/>
    <w:unhideWhenUsed/>
    <w:rsid w:val="00E95CFA"/>
    <w:rPr>
      <w:b/>
      <w:bCs/>
    </w:rPr>
  </w:style>
  <w:style w:type="character" w:customStyle="1" w:styleId="CommentSubjectChar">
    <w:name w:val="Comment Subject Char"/>
    <w:basedOn w:val="CommentTextChar"/>
    <w:link w:val="CommentSubject"/>
    <w:uiPriority w:val="99"/>
    <w:semiHidden/>
    <w:rsid w:val="00E95CFA"/>
    <w:rPr>
      <w:b/>
      <w:bCs/>
      <w:sz w:val="20"/>
      <w:szCs w:val="20"/>
    </w:rPr>
  </w:style>
  <w:style w:type="paragraph" w:styleId="NormalWeb">
    <w:name w:val="Normal (Web)"/>
    <w:basedOn w:val="Normal"/>
    <w:uiPriority w:val="99"/>
    <w:semiHidden/>
    <w:unhideWhenUsed/>
    <w:rsid w:val="00406AFB"/>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53C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706">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2">
          <w:marLeft w:val="0"/>
          <w:marRight w:val="0"/>
          <w:marTop w:val="0"/>
          <w:marBottom w:val="0"/>
          <w:divBdr>
            <w:top w:val="none" w:sz="0" w:space="0" w:color="auto"/>
            <w:left w:val="none" w:sz="0" w:space="0" w:color="auto"/>
            <w:bottom w:val="none" w:sz="0" w:space="0" w:color="auto"/>
            <w:right w:val="none" w:sz="0" w:space="0" w:color="auto"/>
          </w:divBdr>
        </w:div>
        <w:div w:id="1278558723">
          <w:marLeft w:val="0"/>
          <w:marRight w:val="0"/>
          <w:marTop w:val="0"/>
          <w:marBottom w:val="0"/>
          <w:divBdr>
            <w:top w:val="none" w:sz="0" w:space="0" w:color="auto"/>
            <w:left w:val="none" w:sz="0" w:space="0" w:color="auto"/>
            <w:bottom w:val="none" w:sz="0" w:space="0" w:color="auto"/>
            <w:right w:val="none" w:sz="0" w:space="0" w:color="auto"/>
          </w:divBdr>
        </w:div>
        <w:div w:id="198126251">
          <w:marLeft w:val="0"/>
          <w:marRight w:val="0"/>
          <w:marTop w:val="0"/>
          <w:marBottom w:val="0"/>
          <w:divBdr>
            <w:top w:val="none" w:sz="0" w:space="0" w:color="auto"/>
            <w:left w:val="none" w:sz="0" w:space="0" w:color="auto"/>
            <w:bottom w:val="none" w:sz="0" w:space="0" w:color="auto"/>
            <w:right w:val="none" w:sz="0" w:space="0" w:color="auto"/>
          </w:divBdr>
        </w:div>
        <w:div w:id="42337064">
          <w:marLeft w:val="0"/>
          <w:marRight w:val="0"/>
          <w:marTop w:val="0"/>
          <w:marBottom w:val="0"/>
          <w:divBdr>
            <w:top w:val="none" w:sz="0" w:space="0" w:color="auto"/>
            <w:left w:val="none" w:sz="0" w:space="0" w:color="auto"/>
            <w:bottom w:val="none" w:sz="0" w:space="0" w:color="auto"/>
            <w:right w:val="none" w:sz="0" w:space="0" w:color="auto"/>
          </w:divBdr>
        </w:div>
        <w:div w:id="400250090">
          <w:marLeft w:val="0"/>
          <w:marRight w:val="0"/>
          <w:marTop w:val="0"/>
          <w:marBottom w:val="0"/>
          <w:divBdr>
            <w:top w:val="none" w:sz="0" w:space="0" w:color="auto"/>
            <w:left w:val="none" w:sz="0" w:space="0" w:color="auto"/>
            <w:bottom w:val="none" w:sz="0" w:space="0" w:color="auto"/>
            <w:right w:val="none" w:sz="0" w:space="0" w:color="auto"/>
          </w:divBdr>
        </w:div>
        <w:div w:id="744834938">
          <w:marLeft w:val="0"/>
          <w:marRight w:val="0"/>
          <w:marTop w:val="0"/>
          <w:marBottom w:val="0"/>
          <w:divBdr>
            <w:top w:val="none" w:sz="0" w:space="0" w:color="auto"/>
            <w:left w:val="none" w:sz="0" w:space="0" w:color="auto"/>
            <w:bottom w:val="none" w:sz="0" w:space="0" w:color="auto"/>
            <w:right w:val="none" w:sz="0" w:space="0" w:color="auto"/>
          </w:divBdr>
        </w:div>
        <w:div w:id="502670091">
          <w:marLeft w:val="0"/>
          <w:marRight w:val="0"/>
          <w:marTop w:val="0"/>
          <w:marBottom w:val="0"/>
          <w:divBdr>
            <w:top w:val="none" w:sz="0" w:space="0" w:color="auto"/>
            <w:left w:val="none" w:sz="0" w:space="0" w:color="auto"/>
            <w:bottom w:val="none" w:sz="0" w:space="0" w:color="auto"/>
            <w:right w:val="none" w:sz="0" w:space="0" w:color="auto"/>
          </w:divBdr>
        </w:div>
      </w:divsChild>
    </w:div>
    <w:div w:id="253056295">
      <w:bodyDiv w:val="1"/>
      <w:marLeft w:val="0"/>
      <w:marRight w:val="0"/>
      <w:marTop w:val="0"/>
      <w:marBottom w:val="0"/>
      <w:divBdr>
        <w:top w:val="none" w:sz="0" w:space="0" w:color="auto"/>
        <w:left w:val="none" w:sz="0" w:space="0" w:color="auto"/>
        <w:bottom w:val="none" w:sz="0" w:space="0" w:color="auto"/>
        <w:right w:val="none" w:sz="0" w:space="0" w:color="auto"/>
      </w:divBdr>
      <w:divsChild>
        <w:div w:id="1913076277">
          <w:marLeft w:val="0"/>
          <w:marRight w:val="0"/>
          <w:marTop w:val="0"/>
          <w:marBottom w:val="0"/>
          <w:divBdr>
            <w:top w:val="none" w:sz="0" w:space="0" w:color="auto"/>
            <w:left w:val="none" w:sz="0" w:space="0" w:color="auto"/>
            <w:bottom w:val="none" w:sz="0" w:space="0" w:color="auto"/>
            <w:right w:val="none" w:sz="0" w:space="0" w:color="auto"/>
          </w:divBdr>
        </w:div>
        <w:div w:id="618729812">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611202664">
          <w:marLeft w:val="0"/>
          <w:marRight w:val="0"/>
          <w:marTop w:val="0"/>
          <w:marBottom w:val="0"/>
          <w:divBdr>
            <w:top w:val="none" w:sz="0" w:space="0" w:color="auto"/>
            <w:left w:val="none" w:sz="0" w:space="0" w:color="auto"/>
            <w:bottom w:val="none" w:sz="0" w:space="0" w:color="auto"/>
            <w:right w:val="none" w:sz="0" w:space="0" w:color="auto"/>
          </w:divBdr>
        </w:div>
        <w:div w:id="347146412">
          <w:marLeft w:val="0"/>
          <w:marRight w:val="0"/>
          <w:marTop w:val="0"/>
          <w:marBottom w:val="0"/>
          <w:divBdr>
            <w:top w:val="none" w:sz="0" w:space="0" w:color="auto"/>
            <w:left w:val="none" w:sz="0" w:space="0" w:color="auto"/>
            <w:bottom w:val="none" w:sz="0" w:space="0" w:color="auto"/>
            <w:right w:val="none" w:sz="0" w:space="0" w:color="auto"/>
          </w:divBdr>
        </w:div>
        <w:div w:id="1133327462">
          <w:marLeft w:val="0"/>
          <w:marRight w:val="0"/>
          <w:marTop w:val="0"/>
          <w:marBottom w:val="0"/>
          <w:divBdr>
            <w:top w:val="none" w:sz="0" w:space="0" w:color="auto"/>
            <w:left w:val="none" w:sz="0" w:space="0" w:color="auto"/>
            <w:bottom w:val="none" w:sz="0" w:space="0" w:color="auto"/>
            <w:right w:val="none" w:sz="0" w:space="0" w:color="auto"/>
          </w:divBdr>
        </w:div>
        <w:div w:id="1292442773">
          <w:marLeft w:val="0"/>
          <w:marRight w:val="0"/>
          <w:marTop w:val="0"/>
          <w:marBottom w:val="0"/>
          <w:divBdr>
            <w:top w:val="none" w:sz="0" w:space="0" w:color="auto"/>
            <w:left w:val="none" w:sz="0" w:space="0" w:color="auto"/>
            <w:bottom w:val="none" w:sz="0" w:space="0" w:color="auto"/>
            <w:right w:val="none" w:sz="0" w:space="0" w:color="auto"/>
          </w:divBdr>
        </w:div>
        <w:div w:id="314721028">
          <w:marLeft w:val="0"/>
          <w:marRight w:val="0"/>
          <w:marTop w:val="0"/>
          <w:marBottom w:val="0"/>
          <w:divBdr>
            <w:top w:val="none" w:sz="0" w:space="0" w:color="auto"/>
            <w:left w:val="none" w:sz="0" w:space="0" w:color="auto"/>
            <w:bottom w:val="none" w:sz="0" w:space="0" w:color="auto"/>
            <w:right w:val="none" w:sz="0" w:space="0" w:color="auto"/>
          </w:divBdr>
        </w:div>
        <w:div w:id="2077849286">
          <w:marLeft w:val="0"/>
          <w:marRight w:val="0"/>
          <w:marTop w:val="0"/>
          <w:marBottom w:val="0"/>
          <w:divBdr>
            <w:top w:val="none" w:sz="0" w:space="0" w:color="auto"/>
            <w:left w:val="none" w:sz="0" w:space="0" w:color="auto"/>
            <w:bottom w:val="none" w:sz="0" w:space="0" w:color="auto"/>
            <w:right w:val="none" w:sz="0" w:space="0" w:color="auto"/>
          </w:divBdr>
        </w:div>
        <w:div w:id="1011226459">
          <w:marLeft w:val="0"/>
          <w:marRight w:val="0"/>
          <w:marTop w:val="0"/>
          <w:marBottom w:val="0"/>
          <w:divBdr>
            <w:top w:val="none" w:sz="0" w:space="0" w:color="auto"/>
            <w:left w:val="none" w:sz="0" w:space="0" w:color="auto"/>
            <w:bottom w:val="none" w:sz="0" w:space="0" w:color="auto"/>
            <w:right w:val="none" w:sz="0" w:space="0" w:color="auto"/>
          </w:divBdr>
        </w:div>
        <w:div w:id="237328640">
          <w:marLeft w:val="0"/>
          <w:marRight w:val="0"/>
          <w:marTop w:val="0"/>
          <w:marBottom w:val="0"/>
          <w:divBdr>
            <w:top w:val="none" w:sz="0" w:space="0" w:color="auto"/>
            <w:left w:val="none" w:sz="0" w:space="0" w:color="auto"/>
            <w:bottom w:val="none" w:sz="0" w:space="0" w:color="auto"/>
            <w:right w:val="none" w:sz="0" w:space="0" w:color="auto"/>
          </w:divBdr>
        </w:div>
        <w:div w:id="1766686185">
          <w:marLeft w:val="0"/>
          <w:marRight w:val="0"/>
          <w:marTop w:val="0"/>
          <w:marBottom w:val="0"/>
          <w:divBdr>
            <w:top w:val="none" w:sz="0" w:space="0" w:color="auto"/>
            <w:left w:val="none" w:sz="0" w:space="0" w:color="auto"/>
            <w:bottom w:val="none" w:sz="0" w:space="0" w:color="auto"/>
            <w:right w:val="none" w:sz="0" w:space="0" w:color="auto"/>
          </w:divBdr>
        </w:div>
        <w:div w:id="1968659469">
          <w:marLeft w:val="0"/>
          <w:marRight w:val="0"/>
          <w:marTop w:val="0"/>
          <w:marBottom w:val="0"/>
          <w:divBdr>
            <w:top w:val="none" w:sz="0" w:space="0" w:color="auto"/>
            <w:left w:val="none" w:sz="0" w:space="0" w:color="auto"/>
            <w:bottom w:val="none" w:sz="0" w:space="0" w:color="auto"/>
            <w:right w:val="none" w:sz="0" w:space="0" w:color="auto"/>
          </w:divBdr>
        </w:div>
        <w:div w:id="135684512">
          <w:marLeft w:val="0"/>
          <w:marRight w:val="0"/>
          <w:marTop w:val="0"/>
          <w:marBottom w:val="0"/>
          <w:divBdr>
            <w:top w:val="none" w:sz="0" w:space="0" w:color="auto"/>
            <w:left w:val="none" w:sz="0" w:space="0" w:color="auto"/>
            <w:bottom w:val="none" w:sz="0" w:space="0" w:color="auto"/>
            <w:right w:val="none" w:sz="0" w:space="0" w:color="auto"/>
          </w:divBdr>
        </w:div>
        <w:div w:id="1526669736">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2008091874">
          <w:marLeft w:val="0"/>
          <w:marRight w:val="0"/>
          <w:marTop w:val="0"/>
          <w:marBottom w:val="0"/>
          <w:divBdr>
            <w:top w:val="none" w:sz="0" w:space="0" w:color="auto"/>
            <w:left w:val="none" w:sz="0" w:space="0" w:color="auto"/>
            <w:bottom w:val="none" w:sz="0" w:space="0" w:color="auto"/>
            <w:right w:val="none" w:sz="0" w:space="0" w:color="auto"/>
          </w:divBdr>
        </w:div>
        <w:div w:id="1492791846">
          <w:marLeft w:val="0"/>
          <w:marRight w:val="0"/>
          <w:marTop w:val="0"/>
          <w:marBottom w:val="0"/>
          <w:divBdr>
            <w:top w:val="none" w:sz="0" w:space="0" w:color="auto"/>
            <w:left w:val="none" w:sz="0" w:space="0" w:color="auto"/>
            <w:bottom w:val="none" w:sz="0" w:space="0" w:color="auto"/>
            <w:right w:val="none" w:sz="0" w:space="0" w:color="auto"/>
          </w:divBdr>
        </w:div>
        <w:div w:id="1705255859">
          <w:marLeft w:val="0"/>
          <w:marRight w:val="0"/>
          <w:marTop w:val="0"/>
          <w:marBottom w:val="0"/>
          <w:divBdr>
            <w:top w:val="none" w:sz="0" w:space="0" w:color="auto"/>
            <w:left w:val="none" w:sz="0" w:space="0" w:color="auto"/>
            <w:bottom w:val="none" w:sz="0" w:space="0" w:color="auto"/>
            <w:right w:val="none" w:sz="0" w:space="0" w:color="auto"/>
          </w:divBdr>
        </w:div>
        <w:div w:id="790439650">
          <w:marLeft w:val="0"/>
          <w:marRight w:val="0"/>
          <w:marTop w:val="0"/>
          <w:marBottom w:val="0"/>
          <w:divBdr>
            <w:top w:val="none" w:sz="0" w:space="0" w:color="auto"/>
            <w:left w:val="none" w:sz="0" w:space="0" w:color="auto"/>
            <w:bottom w:val="none" w:sz="0" w:space="0" w:color="auto"/>
            <w:right w:val="none" w:sz="0" w:space="0" w:color="auto"/>
          </w:divBdr>
        </w:div>
        <w:div w:id="1243763148">
          <w:marLeft w:val="0"/>
          <w:marRight w:val="0"/>
          <w:marTop w:val="0"/>
          <w:marBottom w:val="0"/>
          <w:divBdr>
            <w:top w:val="none" w:sz="0" w:space="0" w:color="auto"/>
            <w:left w:val="none" w:sz="0" w:space="0" w:color="auto"/>
            <w:bottom w:val="none" w:sz="0" w:space="0" w:color="auto"/>
            <w:right w:val="none" w:sz="0" w:space="0" w:color="auto"/>
          </w:divBdr>
        </w:div>
      </w:divsChild>
    </w:div>
    <w:div w:id="342362939">
      <w:bodyDiv w:val="1"/>
      <w:marLeft w:val="0"/>
      <w:marRight w:val="0"/>
      <w:marTop w:val="0"/>
      <w:marBottom w:val="0"/>
      <w:divBdr>
        <w:top w:val="none" w:sz="0" w:space="0" w:color="auto"/>
        <w:left w:val="none" w:sz="0" w:space="0" w:color="auto"/>
        <w:bottom w:val="none" w:sz="0" w:space="0" w:color="auto"/>
        <w:right w:val="none" w:sz="0" w:space="0" w:color="auto"/>
      </w:divBdr>
      <w:divsChild>
        <w:div w:id="2040273448">
          <w:marLeft w:val="0"/>
          <w:marRight w:val="0"/>
          <w:marTop w:val="0"/>
          <w:marBottom w:val="0"/>
          <w:divBdr>
            <w:top w:val="none" w:sz="0" w:space="0" w:color="auto"/>
            <w:left w:val="none" w:sz="0" w:space="0" w:color="auto"/>
            <w:bottom w:val="none" w:sz="0" w:space="0" w:color="auto"/>
            <w:right w:val="none" w:sz="0" w:space="0" w:color="auto"/>
          </w:divBdr>
        </w:div>
        <w:div w:id="5518818">
          <w:marLeft w:val="0"/>
          <w:marRight w:val="0"/>
          <w:marTop w:val="0"/>
          <w:marBottom w:val="0"/>
          <w:divBdr>
            <w:top w:val="none" w:sz="0" w:space="0" w:color="auto"/>
            <w:left w:val="none" w:sz="0" w:space="0" w:color="auto"/>
            <w:bottom w:val="none" w:sz="0" w:space="0" w:color="auto"/>
            <w:right w:val="none" w:sz="0" w:space="0" w:color="auto"/>
          </w:divBdr>
        </w:div>
        <w:div w:id="661078822">
          <w:marLeft w:val="0"/>
          <w:marRight w:val="0"/>
          <w:marTop w:val="0"/>
          <w:marBottom w:val="0"/>
          <w:divBdr>
            <w:top w:val="none" w:sz="0" w:space="0" w:color="auto"/>
            <w:left w:val="none" w:sz="0" w:space="0" w:color="auto"/>
            <w:bottom w:val="none" w:sz="0" w:space="0" w:color="auto"/>
            <w:right w:val="none" w:sz="0" w:space="0" w:color="auto"/>
          </w:divBdr>
        </w:div>
        <w:div w:id="653725640">
          <w:marLeft w:val="0"/>
          <w:marRight w:val="0"/>
          <w:marTop w:val="0"/>
          <w:marBottom w:val="0"/>
          <w:divBdr>
            <w:top w:val="none" w:sz="0" w:space="0" w:color="auto"/>
            <w:left w:val="none" w:sz="0" w:space="0" w:color="auto"/>
            <w:bottom w:val="none" w:sz="0" w:space="0" w:color="auto"/>
            <w:right w:val="none" w:sz="0" w:space="0" w:color="auto"/>
          </w:divBdr>
        </w:div>
        <w:div w:id="1710304874">
          <w:marLeft w:val="0"/>
          <w:marRight w:val="0"/>
          <w:marTop w:val="0"/>
          <w:marBottom w:val="0"/>
          <w:divBdr>
            <w:top w:val="none" w:sz="0" w:space="0" w:color="auto"/>
            <w:left w:val="none" w:sz="0" w:space="0" w:color="auto"/>
            <w:bottom w:val="none" w:sz="0" w:space="0" w:color="auto"/>
            <w:right w:val="none" w:sz="0" w:space="0" w:color="auto"/>
          </w:divBdr>
        </w:div>
        <w:div w:id="810711859">
          <w:marLeft w:val="0"/>
          <w:marRight w:val="0"/>
          <w:marTop w:val="0"/>
          <w:marBottom w:val="0"/>
          <w:divBdr>
            <w:top w:val="none" w:sz="0" w:space="0" w:color="auto"/>
            <w:left w:val="none" w:sz="0" w:space="0" w:color="auto"/>
            <w:bottom w:val="none" w:sz="0" w:space="0" w:color="auto"/>
            <w:right w:val="none" w:sz="0" w:space="0" w:color="auto"/>
          </w:divBdr>
        </w:div>
        <w:div w:id="2007778558">
          <w:marLeft w:val="0"/>
          <w:marRight w:val="0"/>
          <w:marTop w:val="0"/>
          <w:marBottom w:val="0"/>
          <w:divBdr>
            <w:top w:val="none" w:sz="0" w:space="0" w:color="auto"/>
            <w:left w:val="none" w:sz="0" w:space="0" w:color="auto"/>
            <w:bottom w:val="none" w:sz="0" w:space="0" w:color="auto"/>
            <w:right w:val="none" w:sz="0" w:space="0" w:color="auto"/>
          </w:divBdr>
        </w:div>
        <w:div w:id="1551500148">
          <w:marLeft w:val="0"/>
          <w:marRight w:val="0"/>
          <w:marTop w:val="0"/>
          <w:marBottom w:val="0"/>
          <w:divBdr>
            <w:top w:val="none" w:sz="0" w:space="0" w:color="auto"/>
            <w:left w:val="none" w:sz="0" w:space="0" w:color="auto"/>
            <w:bottom w:val="none" w:sz="0" w:space="0" w:color="auto"/>
            <w:right w:val="none" w:sz="0" w:space="0" w:color="auto"/>
          </w:divBdr>
        </w:div>
        <w:div w:id="190917256">
          <w:marLeft w:val="0"/>
          <w:marRight w:val="0"/>
          <w:marTop w:val="0"/>
          <w:marBottom w:val="0"/>
          <w:divBdr>
            <w:top w:val="none" w:sz="0" w:space="0" w:color="auto"/>
            <w:left w:val="none" w:sz="0" w:space="0" w:color="auto"/>
            <w:bottom w:val="none" w:sz="0" w:space="0" w:color="auto"/>
            <w:right w:val="none" w:sz="0" w:space="0" w:color="auto"/>
          </w:divBdr>
        </w:div>
        <w:div w:id="1133060280">
          <w:marLeft w:val="0"/>
          <w:marRight w:val="0"/>
          <w:marTop w:val="0"/>
          <w:marBottom w:val="0"/>
          <w:divBdr>
            <w:top w:val="none" w:sz="0" w:space="0" w:color="auto"/>
            <w:left w:val="none" w:sz="0" w:space="0" w:color="auto"/>
            <w:bottom w:val="none" w:sz="0" w:space="0" w:color="auto"/>
            <w:right w:val="none" w:sz="0" w:space="0" w:color="auto"/>
          </w:divBdr>
        </w:div>
        <w:div w:id="1190292775">
          <w:marLeft w:val="0"/>
          <w:marRight w:val="0"/>
          <w:marTop w:val="0"/>
          <w:marBottom w:val="0"/>
          <w:divBdr>
            <w:top w:val="none" w:sz="0" w:space="0" w:color="auto"/>
            <w:left w:val="none" w:sz="0" w:space="0" w:color="auto"/>
            <w:bottom w:val="none" w:sz="0" w:space="0" w:color="auto"/>
            <w:right w:val="none" w:sz="0" w:space="0" w:color="auto"/>
          </w:divBdr>
        </w:div>
        <w:div w:id="340425877">
          <w:marLeft w:val="0"/>
          <w:marRight w:val="0"/>
          <w:marTop w:val="0"/>
          <w:marBottom w:val="0"/>
          <w:divBdr>
            <w:top w:val="none" w:sz="0" w:space="0" w:color="auto"/>
            <w:left w:val="none" w:sz="0" w:space="0" w:color="auto"/>
            <w:bottom w:val="none" w:sz="0" w:space="0" w:color="auto"/>
            <w:right w:val="none" w:sz="0" w:space="0" w:color="auto"/>
          </w:divBdr>
        </w:div>
      </w:divsChild>
    </w:div>
    <w:div w:id="358702257">
      <w:bodyDiv w:val="1"/>
      <w:marLeft w:val="0"/>
      <w:marRight w:val="0"/>
      <w:marTop w:val="0"/>
      <w:marBottom w:val="0"/>
      <w:divBdr>
        <w:top w:val="none" w:sz="0" w:space="0" w:color="auto"/>
        <w:left w:val="none" w:sz="0" w:space="0" w:color="auto"/>
        <w:bottom w:val="none" w:sz="0" w:space="0" w:color="auto"/>
        <w:right w:val="none" w:sz="0" w:space="0" w:color="auto"/>
      </w:divBdr>
      <w:divsChild>
        <w:div w:id="2112778995">
          <w:marLeft w:val="0"/>
          <w:marRight w:val="0"/>
          <w:marTop w:val="0"/>
          <w:marBottom w:val="0"/>
          <w:divBdr>
            <w:top w:val="none" w:sz="0" w:space="0" w:color="auto"/>
            <w:left w:val="none" w:sz="0" w:space="0" w:color="auto"/>
            <w:bottom w:val="none" w:sz="0" w:space="0" w:color="auto"/>
            <w:right w:val="none" w:sz="0" w:space="0" w:color="auto"/>
          </w:divBdr>
        </w:div>
        <w:div w:id="1901551633">
          <w:marLeft w:val="0"/>
          <w:marRight w:val="0"/>
          <w:marTop w:val="0"/>
          <w:marBottom w:val="0"/>
          <w:divBdr>
            <w:top w:val="none" w:sz="0" w:space="0" w:color="auto"/>
            <w:left w:val="none" w:sz="0" w:space="0" w:color="auto"/>
            <w:bottom w:val="none" w:sz="0" w:space="0" w:color="auto"/>
            <w:right w:val="none" w:sz="0" w:space="0" w:color="auto"/>
          </w:divBdr>
        </w:div>
        <w:div w:id="531497731">
          <w:marLeft w:val="0"/>
          <w:marRight w:val="0"/>
          <w:marTop w:val="0"/>
          <w:marBottom w:val="0"/>
          <w:divBdr>
            <w:top w:val="none" w:sz="0" w:space="0" w:color="auto"/>
            <w:left w:val="none" w:sz="0" w:space="0" w:color="auto"/>
            <w:bottom w:val="none" w:sz="0" w:space="0" w:color="auto"/>
            <w:right w:val="none" w:sz="0" w:space="0" w:color="auto"/>
          </w:divBdr>
        </w:div>
        <w:div w:id="33358940">
          <w:marLeft w:val="0"/>
          <w:marRight w:val="0"/>
          <w:marTop w:val="0"/>
          <w:marBottom w:val="0"/>
          <w:divBdr>
            <w:top w:val="none" w:sz="0" w:space="0" w:color="auto"/>
            <w:left w:val="none" w:sz="0" w:space="0" w:color="auto"/>
            <w:bottom w:val="none" w:sz="0" w:space="0" w:color="auto"/>
            <w:right w:val="none" w:sz="0" w:space="0" w:color="auto"/>
          </w:divBdr>
        </w:div>
        <w:div w:id="871110422">
          <w:marLeft w:val="0"/>
          <w:marRight w:val="0"/>
          <w:marTop w:val="0"/>
          <w:marBottom w:val="0"/>
          <w:divBdr>
            <w:top w:val="none" w:sz="0" w:space="0" w:color="auto"/>
            <w:left w:val="none" w:sz="0" w:space="0" w:color="auto"/>
            <w:bottom w:val="none" w:sz="0" w:space="0" w:color="auto"/>
            <w:right w:val="none" w:sz="0" w:space="0" w:color="auto"/>
          </w:divBdr>
        </w:div>
        <w:div w:id="881482525">
          <w:marLeft w:val="0"/>
          <w:marRight w:val="0"/>
          <w:marTop w:val="0"/>
          <w:marBottom w:val="0"/>
          <w:divBdr>
            <w:top w:val="none" w:sz="0" w:space="0" w:color="auto"/>
            <w:left w:val="none" w:sz="0" w:space="0" w:color="auto"/>
            <w:bottom w:val="none" w:sz="0" w:space="0" w:color="auto"/>
            <w:right w:val="none" w:sz="0" w:space="0" w:color="auto"/>
          </w:divBdr>
        </w:div>
        <w:div w:id="204103360">
          <w:marLeft w:val="0"/>
          <w:marRight w:val="0"/>
          <w:marTop w:val="0"/>
          <w:marBottom w:val="0"/>
          <w:divBdr>
            <w:top w:val="none" w:sz="0" w:space="0" w:color="auto"/>
            <w:left w:val="none" w:sz="0" w:space="0" w:color="auto"/>
            <w:bottom w:val="none" w:sz="0" w:space="0" w:color="auto"/>
            <w:right w:val="none" w:sz="0" w:space="0" w:color="auto"/>
          </w:divBdr>
        </w:div>
      </w:divsChild>
    </w:div>
    <w:div w:id="410978234">
      <w:bodyDiv w:val="1"/>
      <w:marLeft w:val="0"/>
      <w:marRight w:val="0"/>
      <w:marTop w:val="0"/>
      <w:marBottom w:val="0"/>
      <w:divBdr>
        <w:top w:val="none" w:sz="0" w:space="0" w:color="auto"/>
        <w:left w:val="none" w:sz="0" w:space="0" w:color="auto"/>
        <w:bottom w:val="none" w:sz="0" w:space="0" w:color="auto"/>
        <w:right w:val="none" w:sz="0" w:space="0" w:color="auto"/>
      </w:divBdr>
      <w:divsChild>
        <w:div w:id="1488936626">
          <w:marLeft w:val="0"/>
          <w:marRight w:val="0"/>
          <w:marTop w:val="0"/>
          <w:marBottom w:val="0"/>
          <w:divBdr>
            <w:top w:val="none" w:sz="0" w:space="0" w:color="auto"/>
            <w:left w:val="none" w:sz="0" w:space="0" w:color="auto"/>
            <w:bottom w:val="none" w:sz="0" w:space="0" w:color="auto"/>
            <w:right w:val="none" w:sz="0" w:space="0" w:color="auto"/>
          </w:divBdr>
        </w:div>
        <w:div w:id="2075086517">
          <w:marLeft w:val="0"/>
          <w:marRight w:val="0"/>
          <w:marTop w:val="0"/>
          <w:marBottom w:val="0"/>
          <w:divBdr>
            <w:top w:val="none" w:sz="0" w:space="0" w:color="auto"/>
            <w:left w:val="none" w:sz="0" w:space="0" w:color="auto"/>
            <w:bottom w:val="none" w:sz="0" w:space="0" w:color="auto"/>
            <w:right w:val="none" w:sz="0" w:space="0" w:color="auto"/>
          </w:divBdr>
        </w:div>
      </w:divsChild>
    </w:div>
    <w:div w:id="476728981">
      <w:bodyDiv w:val="1"/>
      <w:marLeft w:val="0"/>
      <w:marRight w:val="0"/>
      <w:marTop w:val="0"/>
      <w:marBottom w:val="0"/>
      <w:divBdr>
        <w:top w:val="none" w:sz="0" w:space="0" w:color="auto"/>
        <w:left w:val="none" w:sz="0" w:space="0" w:color="auto"/>
        <w:bottom w:val="none" w:sz="0" w:space="0" w:color="auto"/>
        <w:right w:val="none" w:sz="0" w:space="0" w:color="auto"/>
      </w:divBdr>
      <w:divsChild>
        <w:div w:id="928470008">
          <w:marLeft w:val="0"/>
          <w:marRight w:val="0"/>
          <w:marTop w:val="0"/>
          <w:marBottom w:val="0"/>
          <w:divBdr>
            <w:top w:val="none" w:sz="0" w:space="0" w:color="auto"/>
            <w:left w:val="none" w:sz="0" w:space="0" w:color="auto"/>
            <w:bottom w:val="none" w:sz="0" w:space="0" w:color="auto"/>
            <w:right w:val="none" w:sz="0" w:space="0" w:color="auto"/>
          </w:divBdr>
        </w:div>
        <w:div w:id="1761297008">
          <w:marLeft w:val="0"/>
          <w:marRight w:val="0"/>
          <w:marTop w:val="0"/>
          <w:marBottom w:val="0"/>
          <w:divBdr>
            <w:top w:val="none" w:sz="0" w:space="0" w:color="auto"/>
            <w:left w:val="none" w:sz="0" w:space="0" w:color="auto"/>
            <w:bottom w:val="none" w:sz="0" w:space="0" w:color="auto"/>
            <w:right w:val="none" w:sz="0" w:space="0" w:color="auto"/>
          </w:divBdr>
        </w:div>
        <w:div w:id="1453937482">
          <w:marLeft w:val="0"/>
          <w:marRight w:val="0"/>
          <w:marTop w:val="0"/>
          <w:marBottom w:val="0"/>
          <w:divBdr>
            <w:top w:val="none" w:sz="0" w:space="0" w:color="auto"/>
            <w:left w:val="none" w:sz="0" w:space="0" w:color="auto"/>
            <w:bottom w:val="none" w:sz="0" w:space="0" w:color="auto"/>
            <w:right w:val="none" w:sz="0" w:space="0" w:color="auto"/>
          </w:divBdr>
        </w:div>
        <w:div w:id="1648894345">
          <w:marLeft w:val="0"/>
          <w:marRight w:val="0"/>
          <w:marTop w:val="0"/>
          <w:marBottom w:val="0"/>
          <w:divBdr>
            <w:top w:val="none" w:sz="0" w:space="0" w:color="auto"/>
            <w:left w:val="none" w:sz="0" w:space="0" w:color="auto"/>
            <w:bottom w:val="none" w:sz="0" w:space="0" w:color="auto"/>
            <w:right w:val="none" w:sz="0" w:space="0" w:color="auto"/>
          </w:divBdr>
        </w:div>
        <w:div w:id="139153066">
          <w:marLeft w:val="0"/>
          <w:marRight w:val="0"/>
          <w:marTop w:val="0"/>
          <w:marBottom w:val="0"/>
          <w:divBdr>
            <w:top w:val="none" w:sz="0" w:space="0" w:color="auto"/>
            <w:left w:val="none" w:sz="0" w:space="0" w:color="auto"/>
            <w:bottom w:val="none" w:sz="0" w:space="0" w:color="auto"/>
            <w:right w:val="none" w:sz="0" w:space="0" w:color="auto"/>
          </w:divBdr>
        </w:div>
        <w:div w:id="1799176210">
          <w:marLeft w:val="0"/>
          <w:marRight w:val="0"/>
          <w:marTop w:val="0"/>
          <w:marBottom w:val="0"/>
          <w:divBdr>
            <w:top w:val="none" w:sz="0" w:space="0" w:color="auto"/>
            <w:left w:val="none" w:sz="0" w:space="0" w:color="auto"/>
            <w:bottom w:val="none" w:sz="0" w:space="0" w:color="auto"/>
            <w:right w:val="none" w:sz="0" w:space="0" w:color="auto"/>
          </w:divBdr>
        </w:div>
        <w:div w:id="456484787">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sChild>
    </w:div>
    <w:div w:id="479345297">
      <w:bodyDiv w:val="1"/>
      <w:marLeft w:val="0"/>
      <w:marRight w:val="0"/>
      <w:marTop w:val="0"/>
      <w:marBottom w:val="0"/>
      <w:divBdr>
        <w:top w:val="none" w:sz="0" w:space="0" w:color="auto"/>
        <w:left w:val="none" w:sz="0" w:space="0" w:color="auto"/>
        <w:bottom w:val="none" w:sz="0" w:space="0" w:color="auto"/>
        <w:right w:val="none" w:sz="0" w:space="0" w:color="auto"/>
      </w:divBdr>
    </w:div>
    <w:div w:id="540367897">
      <w:bodyDiv w:val="1"/>
      <w:marLeft w:val="0"/>
      <w:marRight w:val="0"/>
      <w:marTop w:val="0"/>
      <w:marBottom w:val="0"/>
      <w:divBdr>
        <w:top w:val="none" w:sz="0" w:space="0" w:color="auto"/>
        <w:left w:val="none" w:sz="0" w:space="0" w:color="auto"/>
        <w:bottom w:val="none" w:sz="0" w:space="0" w:color="auto"/>
        <w:right w:val="none" w:sz="0" w:space="0" w:color="auto"/>
      </w:divBdr>
    </w:div>
    <w:div w:id="726147819">
      <w:bodyDiv w:val="1"/>
      <w:marLeft w:val="0"/>
      <w:marRight w:val="0"/>
      <w:marTop w:val="0"/>
      <w:marBottom w:val="0"/>
      <w:divBdr>
        <w:top w:val="none" w:sz="0" w:space="0" w:color="auto"/>
        <w:left w:val="none" w:sz="0" w:space="0" w:color="auto"/>
        <w:bottom w:val="none" w:sz="0" w:space="0" w:color="auto"/>
        <w:right w:val="none" w:sz="0" w:space="0" w:color="auto"/>
      </w:divBdr>
    </w:div>
    <w:div w:id="732898265">
      <w:bodyDiv w:val="1"/>
      <w:marLeft w:val="0"/>
      <w:marRight w:val="0"/>
      <w:marTop w:val="0"/>
      <w:marBottom w:val="0"/>
      <w:divBdr>
        <w:top w:val="none" w:sz="0" w:space="0" w:color="auto"/>
        <w:left w:val="none" w:sz="0" w:space="0" w:color="auto"/>
        <w:bottom w:val="none" w:sz="0" w:space="0" w:color="auto"/>
        <w:right w:val="none" w:sz="0" w:space="0" w:color="auto"/>
      </w:divBdr>
      <w:divsChild>
        <w:div w:id="1225723884">
          <w:marLeft w:val="0"/>
          <w:marRight w:val="0"/>
          <w:marTop w:val="0"/>
          <w:marBottom w:val="0"/>
          <w:divBdr>
            <w:top w:val="none" w:sz="0" w:space="0" w:color="auto"/>
            <w:left w:val="none" w:sz="0" w:space="0" w:color="auto"/>
            <w:bottom w:val="none" w:sz="0" w:space="0" w:color="auto"/>
            <w:right w:val="none" w:sz="0" w:space="0" w:color="auto"/>
          </w:divBdr>
        </w:div>
        <w:div w:id="1340884432">
          <w:marLeft w:val="0"/>
          <w:marRight w:val="0"/>
          <w:marTop w:val="0"/>
          <w:marBottom w:val="0"/>
          <w:divBdr>
            <w:top w:val="none" w:sz="0" w:space="0" w:color="auto"/>
            <w:left w:val="none" w:sz="0" w:space="0" w:color="auto"/>
            <w:bottom w:val="none" w:sz="0" w:space="0" w:color="auto"/>
            <w:right w:val="none" w:sz="0" w:space="0" w:color="auto"/>
          </w:divBdr>
        </w:div>
        <w:div w:id="1367834545">
          <w:marLeft w:val="0"/>
          <w:marRight w:val="0"/>
          <w:marTop w:val="0"/>
          <w:marBottom w:val="0"/>
          <w:divBdr>
            <w:top w:val="none" w:sz="0" w:space="0" w:color="auto"/>
            <w:left w:val="none" w:sz="0" w:space="0" w:color="auto"/>
            <w:bottom w:val="none" w:sz="0" w:space="0" w:color="auto"/>
            <w:right w:val="none" w:sz="0" w:space="0" w:color="auto"/>
          </w:divBdr>
        </w:div>
        <w:div w:id="1540700551">
          <w:marLeft w:val="0"/>
          <w:marRight w:val="0"/>
          <w:marTop w:val="0"/>
          <w:marBottom w:val="0"/>
          <w:divBdr>
            <w:top w:val="none" w:sz="0" w:space="0" w:color="auto"/>
            <w:left w:val="none" w:sz="0" w:space="0" w:color="auto"/>
            <w:bottom w:val="none" w:sz="0" w:space="0" w:color="auto"/>
            <w:right w:val="none" w:sz="0" w:space="0" w:color="auto"/>
          </w:divBdr>
        </w:div>
        <w:div w:id="447355287">
          <w:marLeft w:val="0"/>
          <w:marRight w:val="0"/>
          <w:marTop w:val="0"/>
          <w:marBottom w:val="0"/>
          <w:divBdr>
            <w:top w:val="none" w:sz="0" w:space="0" w:color="auto"/>
            <w:left w:val="none" w:sz="0" w:space="0" w:color="auto"/>
            <w:bottom w:val="none" w:sz="0" w:space="0" w:color="auto"/>
            <w:right w:val="none" w:sz="0" w:space="0" w:color="auto"/>
          </w:divBdr>
        </w:div>
        <w:div w:id="1405953671">
          <w:marLeft w:val="0"/>
          <w:marRight w:val="0"/>
          <w:marTop w:val="0"/>
          <w:marBottom w:val="0"/>
          <w:divBdr>
            <w:top w:val="none" w:sz="0" w:space="0" w:color="auto"/>
            <w:left w:val="none" w:sz="0" w:space="0" w:color="auto"/>
            <w:bottom w:val="none" w:sz="0" w:space="0" w:color="auto"/>
            <w:right w:val="none" w:sz="0" w:space="0" w:color="auto"/>
          </w:divBdr>
        </w:div>
        <w:div w:id="313073947">
          <w:marLeft w:val="0"/>
          <w:marRight w:val="0"/>
          <w:marTop w:val="0"/>
          <w:marBottom w:val="0"/>
          <w:divBdr>
            <w:top w:val="none" w:sz="0" w:space="0" w:color="auto"/>
            <w:left w:val="none" w:sz="0" w:space="0" w:color="auto"/>
            <w:bottom w:val="none" w:sz="0" w:space="0" w:color="auto"/>
            <w:right w:val="none" w:sz="0" w:space="0" w:color="auto"/>
          </w:divBdr>
        </w:div>
        <w:div w:id="296373548">
          <w:marLeft w:val="0"/>
          <w:marRight w:val="0"/>
          <w:marTop w:val="0"/>
          <w:marBottom w:val="0"/>
          <w:divBdr>
            <w:top w:val="none" w:sz="0" w:space="0" w:color="auto"/>
            <w:left w:val="none" w:sz="0" w:space="0" w:color="auto"/>
            <w:bottom w:val="none" w:sz="0" w:space="0" w:color="auto"/>
            <w:right w:val="none" w:sz="0" w:space="0" w:color="auto"/>
          </w:divBdr>
        </w:div>
        <w:div w:id="843516880">
          <w:marLeft w:val="0"/>
          <w:marRight w:val="0"/>
          <w:marTop w:val="0"/>
          <w:marBottom w:val="0"/>
          <w:divBdr>
            <w:top w:val="none" w:sz="0" w:space="0" w:color="auto"/>
            <w:left w:val="none" w:sz="0" w:space="0" w:color="auto"/>
            <w:bottom w:val="none" w:sz="0" w:space="0" w:color="auto"/>
            <w:right w:val="none" w:sz="0" w:space="0" w:color="auto"/>
          </w:divBdr>
        </w:div>
        <w:div w:id="1183394843">
          <w:marLeft w:val="0"/>
          <w:marRight w:val="0"/>
          <w:marTop w:val="0"/>
          <w:marBottom w:val="0"/>
          <w:divBdr>
            <w:top w:val="none" w:sz="0" w:space="0" w:color="auto"/>
            <w:left w:val="none" w:sz="0" w:space="0" w:color="auto"/>
            <w:bottom w:val="none" w:sz="0" w:space="0" w:color="auto"/>
            <w:right w:val="none" w:sz="0" w:space="0" w:color="auto"/>
          </w:divBdr>
        </w:div>
        <w:div w:id="536817196">
          <w:marLeft w:val="0"/>
          <w:marRight w:val="0"/>
          <w:marTop w:val="0"/>
          <w:marBottom w:val="0"/>
          <w:divBdr>
            <w:top w:val="none" w:sz="0" w:space="0" w:color="auto"/>
            <w:left w:val="none" w:sz="0" w:space="0" w:color="auto"/>
            <w:bottom w:val="none" w:sz="0" w:space="0" w:color="auto"/>
            <w:right w:val="none" w:sz="0" w:space="0" w:color="auto"/>
          </w:divBdr>
        </w:div>
        <w:div w:id="1920364337">
          <w:marLeft w:val="0"/>
          <w:marRight w:val="0"/>
          <w:marTop w:val="0"/>
          <w:marBottom w:val="0"/>
          <w:divBdr>
            <w:top w:val="none" w:sz="0" w:space="0" w:color="auto"/>
            <w:left w:val="none" w:sz="0" w:space="0" w:color="auto"/>
            <w:bottom w:val="none" w:sz="0" w:space="0" w:color="auto"/>
            <w:right w:val="none" w:sz="0" w:space="0" w:color="auto"/>
          </w:divBdr>
        </w:div>
        <w:div w:id="1490052415">
          <w:marLeft w:val="0"/>
          <w:marRight w:val="0"/>
          <w:marTop w:val="0"/>
          <w:marBottom w:val="0"/>
          <w:divBdr>
            <w:top w:val="none" w:sz="0" w:space="0" w:color="auto"/>
            <w:left w:val="none" w:sz="0" w:space="0" w:color="auto"/>
            <w:bottom w:val="none" w:sz="0" w:space="0" w:color="auto"/>
            <w:right w:val="none" w:sz="0" w:space="0" w:color="auto"/>
          </w:divBdr>
        </w:div>
        <w:div w:id="953948443">
          <w:marLeft w:val="0"/>
          <w:marRight w:val="0"/>
          <w:marTop w:val="0"/>
          <w:marBottom w:val="0"/>
          <w:divBdr>
            <w:top w:val="none" w:sz="0" w:space="0" w:color="auto"/>
            <w:left w:val="none" w:sz="0" w:space="0" w:color="auto"/>
            <w:bottom w:val="none" w:sz="0" w:space="0" w:color="auto"/>
            <w:right w:val="none" w:sz="0" w:space="0" w:color="auto"/>
          </w:divBdr>
        </w:div>
        <w:div w:id="747769097">
          <w:marLeft w:val="0"/>
          <w:marRight w:val="0"/>
          <w:marTop w:val="0"/>
          <w:marBottom w:val="0"/>
          <w:divBdr>
            <w:top w:val="none" w:sz="0" w:space="0" w:color="auto"/>
            <w:left w:val="none" w:sz="0" w:space="0" w:color="auto"/>
            <w:bottom w:val="none" w:sz="0" w:space="0" w:color="auto"/>
            <w:right w:val="none" w:sz="0" w:space="0" w:color="auto"/>
          </w:divBdr>
        </w:div>
        <w:div w:id="819033760">
          <w:marLeft w:val="0"/>
          <w:marRight w:val="0"/>
          <w:marTop w:val="0"/>
          <w:marBottom w:val="0"/>
          <w:divBdr>
            <w:top w:val="none" w:sz="0" w:space="0" w:color="auto"/>
            <w:left w:val="none" w:sz="0" w:space="0" w:color="auto"/>
            <w:bottom w:val="none" w:sz="0" w:space="0" w:color="auto"/>
            <w:right w:val="none" w:sz="0" w:space="0" w:color="auto"/>
          </w:divBdr>
        </w:div>
        <w:div w:id="2136949901">
          <w:marLeft w:val="0"/>
          <w:marRight w:val="0"/>
          <w:marTop w:val="0"/>
          <w:marBottom w:val="0"/>
          <w:divBdr>
            <w:top w:val="none" w:sz="0" w:space="0" w:color="auto"/>
            <w:left w:val="none" w:sz="0" w:space="0" w:color="auto"/>
            <w:bottom w:val="none" w:sz="0" w:space="0" w:color="auto"/>
            <w:right w:val="none" w:sz="0" w:space="0" w:color="auto"/>
          </w:divBdr>
        </w:div>
        <w:div w:id="1949005834">
          <w:marLeft w:val="0"/>
          <w:marRight w:val="0"/>
          <w:marTop w:val="0"/>
          <w:marBottom w:val="0"/>
          <w:divBdr>
            <w:top w:val="none" w:sz="0" w:space="0" w:color="auto"/>
            <w:left w:val="none" w:sz="0" w:space="0" w:color="auto"/>
            <w:bottom w:val="none" w:sz="0" w:space="0" w:color="auto"/>
            <w:right w:val="none" w:sz="0" w:space="0" w:color="auto"/>
          </w:divBdr>
        </w:div>
        <w:div w:id="1226530186">
          <w:marLeft w:val="0"/>
          <w:marRight w:val="0"/>
          <w:marTop w:val="0"/>
          <w:marBottom w:val="0"/>
          <w:divBdr>
            <w:top w:val="none" w:sz="0" w:space="0" w:color="auto"/>
            <w:left w:val="none" w:sz="0" w:space="0" w:color="auto"/>
            <w:bottom w:val="none" w:sz="0" w:space="0" w:color="auto"/>
            <w:right w:val="none" w:sz="0" w:space="0" w:color="auto"/>
          </w:divBdr>
        </w:div>
      </w:divsChild>
    </w:div>
    <w:div w:id="788476122">
      <w:bodyDiv w:val="1"/>
      <w:marLeft w:val="0"/>
      <w:marRight w:val="0"/>
      <w:marTop w:val="0"/>
      <w:marBottom w:val="0"/>
      <w:divBdr>
        <w:top w:val="none" w:sz="0" w:space="0" w:color="auto"/>
        <w:left w:val="none" w:sz="0" w:space="0" w:color="auto"/>
        <w:bottom w:val="none" w:sz="0" w:space="0" w:color="auto"/>
        <w:right w:val="none" w:sz="0" w:space="0" w:color="auto"/>
      </w:divBdr>
      <w:divsChild>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sChild>
    </w:div>
    <w:div w:id="8921566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26">
          <w:marLeft w:val="0"/>
          <w:marRight w:val="0"/>
          <w:marTop w:val="0"/>
          <w:marBottom w:val="0"/>
          <w:divBdr>
            <w:top w:val="none" w:sz="0" w:space="0" w:color="auto"/>
            <w:left w:val="none" w:sz="0" w:space="0" w:color="auto"/>
            <w:bottom w:val="none" w:sz="0" w:space="0" w:color="auto"/>
            <w:right w:val="none" w:sz="0" w:space="0" w:color="auto"/>
          </w:divBdr>
        </w:div>
        <w:div w:id="1682660163">
          <w:marLeft w:val="0"/>
          <w:marRight w:val="0"/>
          <w:marTop w:val="0"/>
          <w:marBottom w:val="0"/>
          <w:divBdr>
            <w:top w:val="none" w:sz="0" w:space="0" w:color="auto"/>
            <w:left w:val="none" w:sz="0" w:space="0" w:color="auto"/>
            <w:bottom w:val="none" w:sz="0" w:space="0" w:color="auto"/>
            <w:right w:val="none" w:sz="0" w:space="0" w:color="auto"/>
          </w:divBdr>
        </w:div>
        <w:div w:id="1332293828">
          <w:marLeft w:val="0"/>
          <w:marRight w:val="0"/>
          <w:marTop w:val="0"/>
          <w:marBottom w:val="0"/>
          <w:divBdr>
            <w:top w:val="none" w:sz="0" w:space="0" w:color="auto"/>
            <w:left w:val="none" w:sz="0" w:space="0" w:color="auto"/>
            <w:bottom w:val="none" w:sz="0" w:space="0" w:color="auto"/>
            <w:right w:val="none" w:sz="0" w:space="0" w:color="auto"/>
          </w:divBdr>
        </w:div>
        <w:div w:id="1810242127">
          <w:marLeft w:val="0"/>
          <w:marRight w:val="0"/>
          <w:marTop w:val="0"/>
          <w:marBottom w:val="0"/>
          <w:divBdr>
            <w:top w:val="none" w:sz="0" w:space="0" w:color="auto"/>
            <w:left w:val="none" w:sz="0" w:space="0" w:color="auto"/>
            <w:bottom w:val="none" w:sz="0" w:space="0" w:color="auto"/>
            <w:right w:val="none" w:sz="0" w:space="0" w:color="auto"/>
          </w:divBdr>
        </w:div>
        <w:div w:id="1520698169">
          <w:marLeft w:val="0"/>
          <w:marRight w:val="0"/>
          <w:marTop w:val="0"/>
          <w:marBottom w:val="0"/>
          <w:divBdr>
            <w:top w:val="none" w:sz="0" w:space="0" w:color="auto"/>
            <w:left w:val="none" w:sz="0" w:space="0" w:color="auto"/>
            <w:bottom w:val="none" w:sz="0" w:space="0" w:color="auto"/>
            <w:right w:val="none" w:sz="0" w:space="0" w:color="auto"/>
          </w:divBdr>
        </w:div>
        <w:div w:id="586547648">
          <w:marLeft w:val="0"/>
          <w:marRight w:val="0"/>
          <w:marTop w:val="0"/>
          <w:marBottom w:val="0"/>
          <w:divBdr>
            <w:top w:val="none" w:sz="0" w:space="0" w:color="auto"/>
            <w:left w:val="none" w:sz="0" w:space="0" w:color="auto"/>
            <w:bottom w:val="none" w:sz="0" w:space="0" w:color="auto"/>
            <w:right w:val="none" w:sz="0" w:space="0" w:color="auto"/>
          </w:divBdr>
        </w:div>
        <w:div w:id="1008823525">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746878935">
          <w:marLeft w:val="0"/>
          <w:marRight w:val="0"/>
          <w:marTop w:val="0"/>
          <w:marBottom w:val="0"/>
          <w:divBdr>
            <w:top w:val="none" w:sz="0" w:space="0" w:color="auto"/>
            <w:left w:val="none" w:sz="0" w:space="0" w:color="auto"/>
            <w:bottom w:val="none" w:sz="0" w:space="0" w:color="auto"/>
            <w:right w:val="none" w:sz="0" w:space="0" w:color="auto"/>
          </w:divBdr>
        </w:div>
        <w:div w:id="2050643161">
          <w:marLeft w:val="0"/>
          <w:marRight w:val="0"/>
          <w:marTop w:val="0"/>
          <w:marBottom w:val="0"/>
          <w:divBdr>
            <w:top w:val="none" w:sz="0" w:space="0" w:color="auto"/>
            <w:left w:val="none" w:sz="0" w:space="0" w:color="auto"/>
            <w:bottom w:val="none" w:sz="0" w:space="0" w:color="auto"/>
            <w:right w:val="none" w:sz="0" w:space="0" w:color="auto"/>
          </w:divBdr>
        </w:div>
        <w:div w:id="704793610">
          <w:marLeft w:val="0"/>
          <w:marRight w:val="0"/>
          <w:marTop w:val="0"/>
          <w:marBottom w:val="0"/>
          <w:divBdr>
            <w:top w:val="none" w:sz="0" w:space="0" w:color="auto"/>
            <w:left w:val="none" w:sz="0" w:space="0" w:color="auto"/>
            <w:bottom w:val="none" w:sz="0" w:space="0" w:color="auto"/>
            <w:right w:val="none" w:sz="0" w:space="0" w:color="auto"/>
          </w:divBdr>
        </w:div>
      </w:divsChild>
    </w:div>
    <w:div w:id="1183393978">
      <w:bodyDiv w:val="1"/>
      <w:marLeft w:val="0"/>
      <w:marRight w:val="0"/>
      <w:marTop w:val="0"/>
      <w:marBottom w:val="0"/>
      <w:divBdr>
        <w:top w:val="none" w:sz="0" w:space="0" w:color="auto"/>
        <w:left w:val="none" w:sz="0" w:space="0" w:color="auto"/>
        <w:bottom w:val="none" w:sz="0" w:space="0" w:color="auto"/>
        <w:right w:val="none" w:sz="0" w:space="0" w:color="auto"/>
      </w:divBdr>
      <w:divsChild>
        <w:div w:id="110587425">
          <w:marLeft w:val="0"/>
          <w:marRight w:val="0"/>
          <w:marTop w:val="0"/>
          <w:marBottom w:val="0"/>
          <w:divBdr>
            <w:top w:val="none" w:sz="0" w:space="0" w:color="auto"/>
            <w:left w:val="none" w:sz="0" w:space="0" w:color="auto"/>
            <w:bottom w:val="none" w:sz="0" w:space="0" w:color="auto"/>
            <w:right w:val="none" w:sz="0" w:space="0" w:color="auto"/>
          </w:divBdr>
        </w:div>
        <w:div w:id="2136748483">
          <w:marLeft w:val="0"/>
          <w:marRight w:val="0"/>
          <w:marTop w:val="0"/>
          <w:marBottom w:val="0"/>
          <w:divBdr>
            <w:top w:val="none" w:sz="0" w:space="0" w:color="auto"/>
            <w:left w:val="none" w:sz="0" w:space="0" w:color="auto"/>
            <w:bottom w:val="none" w:sz="0" w:space="0" w:color="auto"/>
            <w:right w:val="none" w:sz="0" w:space="0" w:color="auto"/>
          </w:divBdr>
        </w:div>
        <w:div w:id="454063673">
          <w:marLeft w:val="0"/>
          <w:marRight w:val="0"/>
          <w:marTop w:val="0"/>
          <w:marBottom w:val="0"/>
          <w:divBdr>
            <w:top w:val="none" w:sz="0" w:space="0" w:color="auto"/>
            <w:left w:val="none" w:sz="0" w:space="0" w:color="auto"/>
            <w:bottom w:val="none" w:sz="0" w:space="0" w:color="auto"/>
            <w:right w:val="none" w:sz="0" w:space="0" w:color="auto"/>
          </w:divBdr>
        </w:div>
        <w:div w:id="270284408">
          <w:marLeft w:val="0"/>
          <w:marRight w:val="0"/>
          <w:marTop w:val="0"/>
          <w:marBottom w:val="0"/>
          <w:divBdr>
            <w:top w:val="none" w:sz="0" w:space="0" w:color="auto"/>
            <w:left w:val="none" w:sz="0" w:space="0" w:color="auto"/>
            <w:bottom w:val="none" w:sz="0" w:space="0" w:color="auto"/>
            <w:right w:val="none" w:sz="0" w:space="0" w:color="auto"/>
          </w:divBdr>
        </w:div>
        <w:div w:id="806051723">
          <w:marLeft w:val="0"/>
          <w:marRight w:val="0"/>
          <w:marTop w:val="0"/>
          <w:marBottom w:val="0"/>
          <w:divBdr>
            <w:top w:val="none" w:sz="0" w:space="0" w:color="auto"/>
            <w:left w:val="none" w:sz="0" w:space="0" w:color="auto"/>
            <w:bottom w:val="none" w:sz="0" w:space="0" w:color="auto"/>
            <w:right w:val="none" w:sz="0" w:space="0" w:color="auto"/>
          </w:divBdr>
        </w:div>
        <w:div w:id="1837070419">
          <w:marLeft w:val="0"/>
          <w:marRight w:val="0"/>
          <w:marTop w:val="0"/>
          <w:marBottom w:val="0"/>
          <w:divBdr>
            <w:top w:val="none" w:sz="0" w:space="0" w:color="auto"/>
            <w:left w:val="none" w:sz="0" w:space="0" w:color="auto"/>
            <w:bottom w:val="none" w:sz="0" w:space="0" w:color="auto"/>
            <w:right w:val="none" w:sz="0" w:space="0" w:color="auto"/>
          </w:divBdr>
        </w:div>
        <w:div w:id="908615766">
          <w:marLeft w:val="0"/>
          <w:marRight w:val="0"/>
          <w:marTop w:val="0"/>
          <w:marBottom w:val="0"/>
          <w:divBdr>
            <w:top w:val="none" w:sz="0" w:space="0" w:color="auto"/>
            <w:left w:val="none" w:sz="0" w:space="0" w:color="auto"/>
            <w:bottom w:val="none" w:sz="0" w:space="0" w:color="auto"/>
            <w:right w:val="none" w:sz="0" w:space="0" w:color="auto"/>
          </w:divBdr>
        </w:div>
        <w:div w:id="2064786251">
          <w:marLeft w:val="0"/>
          <w:marRight w:val="0"/>
          <w:marTop w:val="0"/>
          <w:marBottom w:val="0"/>
          <w:divBdr>
            <w:top w:val="none" w:sz="0" w:space="0" w:color="auto"/>
            <w:left w:val="none" w:sz="0" w:space="0" w:color="auto"/>
            <w:bottom w:val="none" w:sz="0" w:space="0" w:color="auto"/>
            <w:right w:val="none" w:sz="0" w:space="0" w:color="auto"/>
          </w:divBdr>
        </w:div>
        <w:div w:id="313922398">
          <w:marLeft w:val="0"/>
          <w:marRight w:val="0"/>
          <w:marTop w:val="0"/>
          <w:marBottom w:val="0"/>
          <w:divBdr>
            <w:top w:val="none" w:sz="0" w:space="0" w:color="auto"/>
            <w:left w:val="none" w:sz="0" w:space="0" w:color="auto"/>
            <w:bottom w:val="none" w:sz="0" w:space="0" w:color="auto"/>
            <w:right w:val="none" w:sz="0" w:space="0" w:color="auto"/>
          </w:divBdr>
        </w:div>
        <w:div w:id="106386811">
          <w:marLeft w:val="0"/>
          <w:marRight w:val="0"/>
          <w:marTop w:val="0"/>
          <w:marBottom w:val="0"/>
          <w:divBdr>
            <w:top w:val="none" w:sz="0" w:space="0" w:color="auto"/>
            <w:left w:val="none" w:sz="0" w:space="0" w:color="auto"/>
            <w:bottom w:val="none" w:sz="0" w:space="0" w:color="auto"/>
            <w:right w:val="none" w:sz="0" w:space="0" w:color="auto"/>
          </w:divBdr>
        </w:div>
        <w:div w:id="1621060974">
          <w:marLeft w:val="0"/>
          <w:marRight w:val="0"/>
          <w:marTop w:val="0"/>
          <w:marBottom w:val="0"/>
          <w:divBdr>
            <w:top w:val="none" w:sz="0" w:space="0" w:color="auto"/>
            <w:left w:val="none" w:sz="0" w:space="0" w:color="auto"/>
            <w:bottom w:val="none" w:sz="0" w:space="0" w:color="auto"/>
            <w:right w:val="none" w:sz="0" w:space="0" w:color="auto"/>
          </w:divBdr>
        </w:div>
      </w:divsChild>
    </w:div>
    <w:div w:id="1242367994">
      <w:bodyDiv w:val="1"/>
      <w:marLeft w:val="0"/>
      <w:marRight w:val="0"/>
      <w:marTop w:val="0"/>
      <w:marBottom w:val="0"/>
      <w:divBdr>
        <w:top w:val="none" w:sz="0" w:space="0" w:color="auto"/>
        <w:left w:val="none" w:sz="0" w:space="0" w:color="auto"/>
        <w:bottom w:val="none" w:sz="0" w:space="0" w:color="auto"/>
        <w:right w:val="none" w:sz="0" w:space="0" w:color="auto"/>
      </w:divBdr>
      <w:divsChild>
        <w:div w:id="857818714">
          <w:marLeft w:val="0"/>
          <w:marRight w:val="0"/>
          <w:marTop w:val="0"/>
          <w:marBottom w:val="0"/>
          <w:divBdr>
            <w:top w:val="none" w:sz="0" w:space="0" w:color="auto"/>
            <w:left w:val="none" w:sz="0" w:space="0" w:color="auto"/>
            <w:bottom w:val="none" w:sz="0" w:space="0" w:color="auto"/>
            <w:right w:val="none" w:sz="0" w:space="0" w:color="auto"/>
          </w:divBdr>
        </w:div>
        <w:div w:id="35744693">
          <w:marLeft w:val="0"/>
          <w:marRight w:val="0"/>
          <w:marTop w:val="0"/>
          <w:marBottom w:val="0"/>
          <w:divBdr>
            <w:top w:val="none" w:sz="0" w:space="0" w:color="auto"/>
            <w:left w:val="none" w:sz="0" w:space="0" w:color="auto"/>
            <w:bottom w:val="none" w:sz="0" w:space="0" w:color="auto"/>
            <w:right w:val="none" w:sz="0" w:space="0" w:color="auto"/>
          </w:divBdr>
        </w:div>
        <w:div w:id="342707966">
          <w:marLeft w:val="0"/>
          <w:marRight w:val="0"/>
          <w:marTop w:val="0"/>
          <w:marBottom w:val="0"/>
          <w:divBdr>
            <w:top w:val="none" w:sz="0" w:space="0" w:color="auto"/>
            <w:left w:val="none" w:sz="0" w:space="0" w:color="auto"/>
            <w:bottom w:val="none" w:sz="0" w:space="0" w:color="auto"/>
            <w:right w:val="none" w:sz="0" w:space="0" w:color="auto"/>
          </w:divBdr>
        </w:div>
        <w:div w:id="400831357">
          <w:marLeft w:val="0"/>
          <w:marRight w:val="0"/>
          <w:marTop w:val="0"/>
          <w:marBottom w:val="0"/>
          <w:divBdr>
            <w:top w:val="none" w:sz="0" w:space="0" w:color="auto"/>
            <w:left w:val="none" w:sz="0" w:space="0" w:color="auto"/>
            <w:bottom w:val="none" w:sz="0" w:space="0" w:color="auto"/>
            <w:right w:val="none" w:sz="0" w:space="0" w:color="auto"/>
          </w:divBdr>
        </w:div>
        <w:div w:id="1777555148">
          <w:marLeft w:val="0"/>
          <w:marRight w:val="0"/>
          <w:marTop w:val="0"/>
          <w:marBottom w:val="0"/>
          <w:divBdr>
            <w:top w:val="none" w:sz="0" w:space="0" w:color="auto"/>
            <w:left w:val="none" w:sz="0" w:space="0" w:color="auto"/>
            <w:bottom w:val="none" w:sz="0" w:space="0" w:color="auto"/>
            <w:right w:val="none" w:sz="0" w:space="0" w:color="auto"/>
          </w:divBdr>
        </w:div>
        <w:div w:id="1785034260">
          <w:marLeft w:val="0"/>
          <w:marRight w:val="0"/>
          <w:marTop w:val="0"/>
          <w:marBottom w:val="0"/>
          <w:divBdr>
            <w:top w:val="none" w:sz="0" w:space="0" w:color="auto"/>
            <w:left w:val="none" w:sz="0" w:space="0" w:color="auto"/>
            <w:bottom w:val="none" w:sz="0" w:space="0" w:color="auto"/>
            <w:right w:val="none" w:sz="0" w:space="0" w:color="auto"/>
          </w:divBdr>
        </w:div>
        <w:div w:id="249698521">
          <w:marLeft w:val="0"/>
          <w:marRight w:val="0"/>
          <w:marTop w:val="0"/>
          <w:marBottom w:val="0"/>
          <w:divBdr>
            <w:top w:val="none" w:sz="0" w:space="0" w:color="auto"/>
            <w:left w:val="none" w:sz="0" w:space="0" w:color="auto"/>
            <w:bottom w:val="none" w:sz="0" w:space="0" w:color="auto"/>
            <w:right w:val="none" w:sz="0" w:space="0" w:color="auto"/>
          </w:divBdr>
        </w:div>
        <w:div w:id="1459445521">
          <w:marLeft w:val="0"/>
          <w:marRight w:val="0"/>
          <w:marTop w:val="0"/>
          <w:marBottom w:val="0"/>
          <w:divBdr>
            <w:top w:val="none" w:sz="0" w:space="0" w:color="auto"/>
            <w:left w:val="none" w:sz="0" w:space="0" w:color="auto"/>
            <w:bottom w:val="none" w:sz="0" w:space="0" w:color="auto"/>
            <w:right w:val="none" w:sz="0" w:space="0" w:color="auto"/>
          </w:divBdr>
        </w:div>
        <w:div w:id="854071823">
          <w:marLeft w:val="0"/>
          <w:marRight w:val="0"/>
          <w:marTop w:val="0"/>
          <w:marBottom w:val="0"/>
          <w:divBdr>
            <w:top w:val="none" w:sz="0" w:space="0" w:color="auto"/>
            <w:left w:val="none" w:sz="0" w:space="0" w:color="auto"/>
            <w:bottom w:val="none" w:sz="0" w:space="0" w:color="auto"/>
            <w:right w:val="none" w:sz="0" w:space="0" w:color="auto"/>
          </w:divBdr>
        </w:div>
        <w:div w:id="1330867984">
          <w:marLeft w:val="0"/>
          <w:marRight w:val="0"/>
          <w:marTop w:val="0"/>
          <w:marBottom w:val="0"/>
          <w:divBdr>
            <w:top w:val="none" w:sz="0" w:space="0" w:color="auto"/>
            <w:left w:val="none" w:sz="0" w:space="0" w:color="auto"/>
            <w:bottom w:val="none" w:sz="0" w:space="0" w:color="auto"/>
            <w:right w:val="none" w:sz="0" w:space="0" w:color="auto"/>
          </w:divBdr>
        </w:div>
        <w:div w:id="1822036319">
          <w:marLeft w:val="0"/>
          <w:marRight w:val="0"/>
          <w:marTop w:val="0"/>
          <w:marBottom w:val="0"/>
          <w:divBdr>
            <w:top w:val="none" w:sz="0" w:space="0" w:color="auto"/>
            <w:left w:val="none" w:sz="0" w:space="0" w:color="auto"/>
            <w:bottom w:val="none" w:sz="0" w:space="0" w:color="auto"/>
            <w:right w:val="none" w:sz="0" w:space="0" w:color="auto"/>
          </w:divBdr>
        </w:div>
        <w:div w:id="97795987">
          <w:marLeft w:val="0"/>
          <w:marRight w:val="0"/>
          <w:marTop w:val="0"/>
          <w:marBottom w:val="0"/>
          <w:divBdr>
            <w:top w:val="none" w:sz="0" w:space="0" w:color="auto"/>
            <w:left w:val="none" w:sz="0" w:space="0" w:color="auto"/>
            <w:bottom w:val="none" w:sz="0" w:space="0" w:color="auto"/>
            <w:right w:val="none" w:sz="0" w:space="0" w:color="auto"/>
          </w:divBdr>
        </w:div>
        <w:div w:id="244388190">
          <w:marLeft w:val="0"/>
          <w:marRight w:val="0"/>
          <w:marTop w:val="0"/>
          <w:marBottom w:val="0"/>
          <w:divBdr>
            <w:top w:val="none" w:sz="0" w:space="0" w:color="auto"/>
            <w:left w:val="none" w:sz="0" w:space="0" w:color="auto"/>
            <w:bottom w:val="none" w:sz="0" w:space="0" w:color="auto"/>
            <w:right w:val="none" w:sz="0" w:space="0" w:color="auto"/>
          </w:divBdr>
        </w:div>
        <w:div w:id="1208639780">
          <w:marLeft w:val="0"/>
          <w:marRight w:val="0"/>
          <w:marTop w:val="0"/>
          <w:marBottom w:val="0"/>
          <w:divBdr>
            <w:top w:val="none" w:sz="0" w:space="0" w:color="auto"/>
            <w:left w:val="none" w:sz="0" w:space="0" w:color="auto"/>
            <w:bottom w:val="none" w:sz="0" w:space="0" w:color="auto"/>
            <w:right w:val="none" w:sz="0" w:space="0" w:color="auto"/>
          </w:divBdr>
        </w:div>
        <w:div w:id="905843114">
          <w:marLeft w:val="0"/>
          <w:marRight w:val="0"/>
          <w:marTop w:val="0"/>
          <w:marBottom w:val="0"/>
          <w:divBdr>
            <w:top w:val="none" w:sz="0" w:space="0" w:color="auto"/>
            <w:left w:val="none" w:sz="0" w:space="0" w:color="auto"/>
            <w:bottom w:val="none" w:sz="0" w:space="0" w:color="auto"/>
            <w:right w:val="none" w:sz="0" w:space="0" w:color="auto"/>
          </w:divBdr>
        </w:div>
        <w:div w:id="1153180743">
          <w:marLeft w:val="0"/>
          <w:marRight w:val="0"/>
          <w:marTop w:val="0"/>
          <w:marBottom w:val="0"/>
          <w:divBdr>
            <w:top w:val="none" w:sz="0" w:space="0" w:color="auto"/>
            <w:left w:val="none" w:sz="0" w:space="0" w:color="auto"/>
            <w:bottom w:val="none" w:sz="0" w:space="0" w:color="auto"/>
            <w:right w:val="none" w:sz="0" w:space="0" w:color="auto"/>
          </w:divBdr>
        </w:div>
        <w:div w:id="1068722399">
          <w:marLeft w:val="0"/>
          <w:marRight w:val="0"/>
          <w:marTop w:val="0"/>
          <w:marBottom w:val="0"/>
          <w:divBdr>
            <w:top w:val="none" w:sz="0" w:space="0" w:color="auto"/>
            <w:left w:val="none" w:sz="0" w:space="0" w:color="auto"/>
            <w:bottom w:val="none" w:sz="0" w:space="0" w:color="auto"/>
            <w:right w:val="none" w:sz="0" w:space="0" w:color="auto"/>
          </w:divBdr>
        </w:div>
      </w:divsChild>
    </w:div>
    <w:div w:id="1431779727">
      <w:bodyDiv w:val="1"/>
      <w:marLeft w:val="0"/>
      <w:marRight w:val="0"/>
      <w:marTop w:val="0"/>
      <w:marBottom w:val="0"/>
      <w:divBdr>
        <w:top w:val="none" w:sz="0" w:space="0" w:color="auto"/>
        <w:left w:val="none" w:sz="0" w:space="0" w:color="auto"/>
        <w:bottom w:val="none" w:sz="0" w:space="0" w:color="auto"/>
        <w:right w:val="none" w:sz="0" w:space="0" w:color="auto"/>
      </w:divBdr>
      <w:divsChild>
        <w:div w:id="731925815">
          <w:marLeft w:val="0"/>
          <w:marRight w:val="0"/>
          <w:marTop w:val="0"/>
          <w:marBottom w:val="0"/>
          <w:divBdr>
            <w:top w:val="none" w:sz="0" w:space="0" w:color="auto"/>
            <w:left w:val="none" w:sz="0" w:space="0" w:color="auto"/>
            <w:bottom w:val="none" w:sz="0" w:space="0" w:color="auto"/>
            <w:right w:val="none" w:sz="0" w:space="0" w:color="auto"/>
          </w:divBdr>
        </w:div>
        <w:div w:id="1573153965">
          <w:marLeft w:val="0"/>
          <w:marRight w:val="0"/>
          <w:marTop w:val="0"/>
          <w:marBottom w:val="0"/>
          <w:divBdr>
            <w:top w:val="none" w:sz="0" w:space="0" w:color="auto"/>
            <w:left w:val="none" w:sz="0" w:space="0" w:color="auto"/>
            <w:bottom w:val="none" w:sz="0" w:space="0" w:color="auto"/>
            <w:right w:val="none" w:sz="0" w:space="0" w:color="auto"/>
          </w:divBdr>
        </w:div>
        <w:div w:id="1531188124">
          <w:marLeft w:val="0"/>
          <w:marRight w:val="0"/>
          <w:marTop w:val="0"/>
          <w:marBottom w:val="0"/>
          <w:divBdr>
            <w:top w:val="none" w:sz="0" w:space="0" w:color="auto"/>
            <w:left w:val="none" w:sz="0" w:space="0" w:color="auto"/>
            <w:bottom w:val="none" w:sz="0" w:space="0" w:color="auto"/>
            <w:right w:val="none" w:sz="0" w:space="0" w:color="auto"/>
          </w:divBdr>
        </w:div>
      </w:divsChild>
    </w:div>
    <w:div w:id="1435705614">
      <w:bodyDiv w:val="1"/>
      <w:marLeft w:val="0"/>
      <w:marRight w:val="0"/>
      <w:marTop w:val="0"/>
      <w:marBottom w:val="0"/>
      <w:divBdr>
        <w:top w:val="none" w:sz="0" w:space="0" w:color="auto"/>
        <w:left w:val="none" w:sz="0" w:space="0" w:color="auto"/>
        <w:bottom w:val="none" w:sz="0" w:space="0" w:color="auto"/>
        <w:right w:val="none" w:sz="0" w:space="0" w:color="auto"/>
      </w:divBdr>
      <w:divsChild>
        <w:div w:id="1375353526">
          <w:marLeft w:val="0"/>
          <w:marRight w:val="0"/>
          <w:marTop w:val="0"/>
          <w:marBottom w:val="0"/>
          <w:divBdr>
            <w:top w:val="none" w:sz="0" w:space="0" w:color="auto"/>
            <w:left w:val="none" w:sz="0" w:space="0" w:color="auto"/>
            <w:bottom w:val="none" w:sz="0" w:space="0" w:color="auto"/>
            <w:right w:val="none" w:sz="0" w:space="0" w:color="auto"/>
          </w:divBdr>
        </w:div>
        <w:div w:id="1939287043">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2009824649">
          <w:marLeft w:val="0"/>
          <w:marRight w:val="0"/>
          <w:marTop w:val="0"/>
          <w:marBottom w:val="0"/>
          <w:divBdr>
            <w:top w:val="none" w:sz="0" w:space="0" w:color="auto"/>
            <w:left w:val="none" w:sz="0" w:space="0" w:color="auto"/>
            <w:bottom w:val="none" w:sz="0" w:space="0" w:color="auto"/>
            <w:right w:val="none" w:sz="0" w:space="0" w:color="auto"/>
          </w:divBdr>
        </w:div>
        <w:div w:id="332530495">
          <w:marLeft w:val="0"/>
          <w:marRight w:val="0"/>
          <w:marTop w:val="0"/>
          <w:marBottom w:val="0"/>
          <w:divBdr>
            <w:top w:val="none" w:sz="0" w:space="0" w:color="auto"/>
            <w:left w:val="none" w:sz="0" w:space="0" w:color="auto"/>
            <w:bottom w:val="none" w:sz="0" w:space="0" w:color="auto"/>
            <w:right w:val="none" w:sz="0" w:space="0" w:color="auto"/>
          </w:divBdr>
        </w:div>
        <w:div w:id="505094753">
          <w:marLeft w:val="0"/>
          <w:marRight w:val="0"/>
          <w:marTop w:val="0"/>
          <w:marBottom w:val="0"/>
          <w:divBdr>
            <w:top w:val="none" w:sz="0" w:space="0" w:color="auto"/>
            <w:left w:val="none" w:sz="0" w:space="0" w:color="auto"/>
            <w:bottom w:val="none" w:sz="0" w:space="0" w:color="auto"/>
            <w:right w:val="none" w:sz="0" w:space="0" w:color="auto"/>
          </w:divBdr>
        </w:div>
        <w:div w:id="1684936067">
          <w:marLeft w:val="0"/>
          <w:marRight w:val="0"/>
          <w:marTop w:val="0"/>
          <w:marBottom w:val="0"/>
          <w:divBdr>
            <w:top w:val="none" w:sz="0" w:space="0" w:color="auto"/>
            <w:left w:val="none" w:sz="0" w:space="0" w:color="auto"/>
            <w:bottom w:val="none" w:sz="0" w:space="0" w:color="auto"/>
            <w:right w:val="none" w:sz="0" w:space="0" w:color="auto"/>
          </w:divBdr>
        </w:div>
      </w:divsChild>
    </w:div>
    <w:div w:id="1539662503">
      <w:bodyDiv w:val="1"/>
      <w:marLeft w:val="0"/>
      <w:marRight w:val="0"/>
      <w:marTop w:val="0"/>
      <w:marBottom w:val="0"/>
      <w:divBdr>
        <w:top w:val="none" w:sz="0" w:space="0" w:color="auto"/>
        <w:left w:val="none" w:sz="0" w:space="0" w:color="auto"/>
        <w:bottom w:val="none" w:sz="0" w:space="0" w:color="auto"/>
        <w:right w:val="none" w:sz="0" w:space="0" w:color="auto"/>
      </w:divBdr>
      <w:divsChild>
        <w:div w:id="1452171153">
          <w:marLeft w:val="0"/>
          <w:marRight w:val="0"/>
          <w:marTop w:val="0"/>
          <w:marBottom w:val="0"/>
          <w:divBdr>
            <w:top w:val="none" w:sz="0" w:space="0" w:color="auto"/>
            <w:left w:val="none" w:sz="0" w:space="0" w:color="auto"/>
            <w:bottom w:val="none" w:sz="0" w:space="0" w:color="auto"/>
            <w:right w:val="none" w:sz="0" w:space="0" w:color="auto"/>
          </w:divBdr>
        </w:div>
        <w:div w:id="1870021991">
          <w:marLeft w:val="0"/>
          <w:marRight w:val="0"/>
          <w:marTop w:val="0"/>
          <w:marBottom w:val="0"/>
          <w:divBdr>
            <w:top w:val="none" w:sz="0" w:space="0" w:color="auto"/>
            <w:left w:val="none" w:sz="0" w:space="0" w:color="auto"/>
            <w:bottom w:val="none" w:sz="0" w:space="0" w:color="auto"/>
            <w:right w:val="none" w:sz="0" w:space="0" w:color="auto"/>
          </w:divBdr>
        </w:div>
        <w:div w:id="701322599">
          <w:marLeft w:val="0"/>
          <w:marRight w:val="0"/>
          <w:marTop w:val="0"/>
          <w:marBottom w:val="0"/>
          <w:divBdr>
            <w:top w:val="none" w:sz="0" w:space="0" w:color="auto"/>
            <w:left w:val="none" w:sz="0" w:space="0" w:color="auto"/>
            <w:bottom w:val="none" w:sz="0" w:space="0" w:color="auto"/>
            <w:right w:val="none" w:sz="0" w:space="0" w:color="auto"/>
          </w:divBdr>
        </w:div>
        <w:div w:id="1890992105">
          <w:marLeft w:val="0"/>
          <w:marRight w:val="0"/>
          <w:marTop w:val="0"/>
          <w:marBottom w:val="0"/>
          <w:divBdr>
            <w:top w:val="none" w:sz="0" w:space="0" w:color="auto"/>
            <w:left w:val="none" w:sz="0" w:space="0" w:color="auto"/>
            <w:bottom w:val="none" w:sz="0" w:space="0" w:color="auto"/>
            <w:right w:val="none" w:sz="0" w:space="0" w:color="auto"/>
          </w:divBdr>
        </w:div>
        <w:div w:id="2061589213">
          <w:marLeft w:val="0"/>
          <w:marRight w:val="0"/>
          <w:marTop w:val="0"/>
          <w:marBottom w:val="0"/>
          <w:divBdr>
            <w:top w:val="none" w:sz="0" w:space="0" w:color="auto"/>
            <w:left w:val="none" w:sz="0" w:space="0" w:color="auto"/>
            <w:bottom w:val="none" w:sz="0" w:space="0" w:color="auto"/>
            <w:right w:val="none" w:sz="0" w:space="0" w:color="auto"/>
          </w:divBdr>
        </w:div>
        <w:div w:id="85687472">
          <w:marLeft w:val="0"/>
          <w:marRight w:val="0"/>
          <w:marTop w:val="0"/>
          <w:marBottom w:val="0"/>
          <w:divBdr>
            <w:top w:val="none" w:sz="0" w:space="0" w:color="auto"/>
            <w:left w:val="none" w:sz="0" w:space="0" w:color="auto"/>
            <w:bottom w:val="none" w:sz="0" w:space="0" w:color="auto"/>
            <w:right w:val="none" w:sz="0" w:space="0" w:color="auto"/>
          </w:divBdr>
        </w:div>
        <w:div w:id="441920322">
          <w:marLeft w:val="0"/>
          <w:marRight w:val="0"/>
          <w:marTop w:val="0"/>
          <w:marBottom w:val="0"/>
          <w:divBdr>
            <w:top w:val="none" w:sz="0" w:space="0" w:color="auto"/>
            <w:left w:val="none" w:sz="0" w:space="0" w:color="auto"/>
            <w:bottom w:val="none" w:sz="0" w:space="0" w:color="auto"/>
            <w:right w:val="none" w:sz="0" w:space="0" w:color="auto"/>
          </w:divBdr>
        </w:div>
        <w:div w:id="89010810">
          <w:marLeft w:val="0"/>
          <w:marRight w:val="0"/>
          <w:marTop w:val="0"/>
          <w:marBottom w:val="0"/>
          <w:divBdr>
            <w:top w:val="none" w:sz="0" w:space="0" w:color="auto"/>
            <w:left w:val="none" w:sz="0" w:space="0" w:color="auto"/>
            <w:bottom w:val="none" w:sz="0" w:space="0" w:color="auto"/>
            <w:right w:val="none" w:sz="0" w:space="0" w:color="auto"/>
          </w:divBdr>
        </w:div>
        <w:div w:id="107437022">
          <w:marLeft w:val="0"/>
          <w:marRight w:val="0"/>
          <w:marTop w:val="0"/>
          <w:marBottom w:val="0"/>
          <w:divBdr>
            <w:top w:val="none" w:sz="0" w:space="0" w:color="auto"/>
            <w:left w:val="none" w:sz="0" w:space="0" w:color="auto"/>
            <w:bottom w:val="none" w:sz="0" w:space="0" w:color="auto"/>
            <w:right w:val="none" w:sz="0" w:space="0" w:color="auto"/>
          </w:divBdr>
        </w:div>
        <w:div w:id="2063672270">
          <w:marLeft w:val="0"/>
          <w:marRight w:val="0"/>
          <w:marTop w:val="0"/>
          <w:marBottom w:val="0"/>
          <w:divBdr>
            <w:top w:val="none" w:sz="0" w:space="0" w:color="auto"/>
            <w:left w:val="none" w:sz="0" w:space="0" w:color="auto"/>
            <w:bottom w:val="none" w:sz="0" w:space="0" w:color="auto"/>
            <w:right w:val="none" w:sz="0" w:space="0" w:color="auto"/>
          </w:divBdr>
        </w:div>
        <w:div w:id="363600693">
          <w:marLeft w:val="0"/>
          <w:marRight w:val="0"/>
          <w:marTop w:val="0"/>
          <w:marBottom w:val="0"/>
          <w:divBdr>
            <w:top w:val="none" w:sz="0" w:space="0" w:color="auto"/>
            <w:left w:val="none" w:sz="0" w:space="0" w:color="auto"/>
            <w:bottom w:val="none" w:sz="0" w:space="0" w:color="auto"/>
            <w:right w:val="none" w:sz="0" w:space="0" w:color="auto"/>
          </w:divBdr>
        </w:div>
      </w:divsChild>
    </w:div>
    <w:div w:id="1562056903">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8">
          <w:marLeft w:val="0"/>
          <w:marRight w:val="0"/>
          <w:marTop w:val="0"/>
          <w:marBottom w:val="0"/>
          <w:divBdr>
            <w:top w:val="none" w:sz="0" w:space="0" w:color="auto"/>
            <w:left w:val="none" w:sz="0" w:space="0" w:color="auto"/>
            <w:bottom w:val="none" w:sz="0" w:space="0" w:color="auto"/>
            <w:right w:val="none" w:sz="0" w:space="0" w:color="auto"/>
          </w:divBdr>
        </w:div>
        <w:div w:id="1657340246">
          <w:marLeft w:val="0"/>
          <w:marRight w:val="0"/>
          <w:marTop w:val="0"/>
          <w:marBottom w:val="0"/>
          <w:divBdr>
            <w:top w:val="none" w:sz="0" w:space="0" w:color="auto"/>
            <w:left w:val="none" w:sz="0" w:space="0" w:color="auto"/>
            <w:bottom w:val="none" w:sz="0" w:space="0" w:color="auto"/>
            <w:right w:val="none" w:sz="0" w:space="0" w:color="auto"/>
          </w:divBdr>
        </w:div>
        <w:div w:id="972252826">
          <w:marLeft w:val="0"/>
          <w:marRight w:val="0"/>
          <w:marTop w:val="0"/>
          <w:marBottom w:val="0"/>
          <w:divBdr>
            <w:top w:val="none" w:sz="0" w:space="0" w:color="auto"/>
            <w:left w:val="none" w:sz="0" w:space="0" w:color="auto"/>
            <w:bottom w:val="none" w:sz="0" w:space="0" w:color="auto"/>
            <w:right w:val="none" w:sz="0" w:space="0" w:color="auto"/>
          </w:divBdr>
        </w:div>
        <w:div w:id="1484665538">
          <w:marLeft w:val="0"/>
          <w:marRight w:val="0"/>
          <w:marTop w:val="0"/>
          <w:marBottom w:val="0"/>
          <w:divBdr>
            <w:top w:val="none" w:sz="0" w:space="0" w:color="auto"/>
            <w:left w:val="none" w:sz="0" w:space="0" w:color="auto"/>
            <w:bottom w:val="none" w:sz="0" w:space="0" w:color="auto"/>
            <w:right w:val="none" w:sz="0" w:space="0" w:color="auto"/>
          </w:divBdr>
        </w:div>
        <w:div w:id="1578055350">
          <w:marLeft w:val="0"/>
          <w:marRight w:val="0"/>
          <w:marTop w:val="0"/>
          <w:marBottom w:val="0"/>
          <w:divBdr>
            <w:top w:val="none" w:sz="0" w:space="0" w:color="auto"/>
            <w:left w:val="none" w:sz="0" w:space="0" w:color="auto"/>
            <w:bottom w:val="none" w:sz="0" w:space="0" w:color="auto"/>
            <w:right w:val="none" w:sz="0" w:space="0" w:color="auto"/>
          </w:divBdr>
        </w:div>
        <w:div w:id="1930577467">
          <w:marLeft w:val="0"/>
          <w:marRight w:val="0"/>
          <w:marTop w:val="0"/>
          <w:marBottom w:val="0"/>
          <w:divBdr>
            <w:top w:val="none" w:sz="0" w:space="0" w:color="auto"/>
            <w:left w:val="none" w:sz="0" w:space="0" w:color="auto"/>
            <w:bottom w:val="none" w:sz="0" w:space="0" w:color="auto"/>
            <w:right w:val="none" w:sz="0" w:space="0" w:color="auto"/>
          </w:divBdr>
        </w:div>
      </w:divsChild>
    </w:div>
    <w:div w:id="1579974272">
      <w:bodyDiv w:val="1"/>
      <w:marLeft w:val="0"/>
      <w:marRight w:val="0"/>
      <w:marTop w:val="0"/>
      <w:marBottom w:val="0"/>
      <w:divBdr>
        <w:top w:val="none" w:sz="0" w:space="0" w:color="auto"/>
        <w:left w:val="none" w:sz="0" w:space="0" w:color="auto"/>
        <w:bottom w:val="none" w:sz="0" w:space="0" w:color="auto"/>
        <w:right w:val="none" w:sz="0" w:space="0" w:color="auto"/>
      </w:divBdr>
    </w:div>
    <w:div w:id="1870482430">
      <w:bodyDiv w:val="1"/>
      <w:marLeft w:val="0"/>
      <w:marRight w:val="0"/>
      <w:marTop w:val="0"/>
      <w:marBottom w:val="0"/>
      <w:divBdr>
        <w:top w:val="none" w:sz="0" w:space="0" w:color="auto"/>
        <w:left w:val="none" w:sz="0" w:space="0" w:color="auto"/>
        <w:bottom w:val="none" w:sz="0" w:space="0" w:color="auto"/>
        <w:right w:val="none" w:sz="0" w:space="0" w:color="auto"/>
      </w:divBdr>
      <w:divsChild>
        <w:div w:id="1288507964">
          <w:marLeft w:val="0"/>
          <w:marRight w:val="0"/>
          <w:marTop w:val="0"/>
          <w:marBottom w:val="0"/>
          <w:divBdr>
            <w:top w:val="none" w:sz="0" w:space="0" w:color="auto"/>
            <w:left w:val="none" w:sz="0" w:space="0" w:color="auto"/>
            <w:bottom w:val="none" w:sz="0" w:space="0" w:color="auto"/>
            <w:right w:val="none" w:sz="0" w:space="0" w:color="auto"/>
          </w:divBdr>
        </w:div>
        <w:div w:id="502858595">
          <w:marLeft w:val="0"/>
          <w:marRight w:val="0"/>
          <w:marTop w:val="0"/>
          <w:marBottom w:val="0"/>
          <w:divBdr>
            <w:top w:val="none" w:sz="0" w:space="0" w:color="auto"/>
            <w:left w:val="none" w:sz="0" w:space="0" w:color="auto"/>
            <w:bottom w:val="none" w:sz="0" w:space="0" w:color="auto"/>
            <w:right w:val="none" w:sz="0" w:space="0" w:color="auto"/>
          </w:divBdr>
        </w:div>
      </w:divsChild>
    </w:div>
    <w:div w:id="1945189295">
      <w:bodyDiv w:val="1"/>
      <w:marLeft w:val="0"/>
      <w:marRight w:val="0"/>
      <w:marTop w:val="0"/>
      <w:marBottom w:val="0"/>
      <w:divBdr>
        <w:top w:val="none" w:sz="0" w:space="0" w:color="auto"/>
        <w:left w:val="none" w:sz="0" w:space="0" w:color="auto"/>
        <w:bottom w:val="none" w:sz="0" w:space="0" w:color="auto"/>
        <w:right w:val="none" w:sz="0" w:space="0" w:color="auto"/>
      </w:divBdr>
    </w:div>
    <w:div w:id="2062363170">
      <w:bodyDiv w:val="1"/>
      <w:marLeft w:val="0"/>
      <w:marRight w:val="0"/>
      <w:marTop w:val="0"/>
      <w:marBottom w:val="0"/>
      <w:divBdr>
        <w:top w:val="none" w:sz="0" w:space="0" w:color="auto"/>
        <w:left w:val="none" w:sz="0" w:space="0" w:color="auto"/>
        <w:bottom w:val="none" w:sz="0" w:space="0" w:color="auto"/>
        <w:right w:val="none" w:sz="0" w:space="0" w:color="auto"/>
      </w:divBdr>
      <w:divsChild>
        <w:div w:id="2097171185">
          <w:marLeft w:val="0"/>
          <w:marRight w:val="0"/>
          <w:marTop w:val="0"/>
          <w:marBottom w:val="0"/>
          <w:divBdr>
            <w:top w:val="none" w:sz="0" w:space="0" w:color="auto"/>
            <w:left w:val="none" w:sz="0" w:space="0" w:color="auto"/>
            <w:bottom w:val="none" w:sz="0" w:space="0" w:color="auto"/>
            <w:right w:val="none" w:sz="0" w:space="0" w:color="auto"/>
          </w:divBdr>
        </w:div>
        <w:div w:id="821972941">
          <w:marLeft w:val="0"/>
          <w:marRight w:val="0"/>
          <w:marTop w:val="0"/>
          <w:marBottom w:val="0"/>
          <w:divBdr>
            <w:top w:val="none" w:sz="0" w:space="0" w:color="auto"/>
            <w:left w:val="none" w:sz="0" w:space="0" w:color="auto"/>
            <w:bottom w:val="none" w:sz="0" w:space="0" w:color="auto"/>
            <w:right w:val="none" w:sz="0" w:space="0" w:color="auto"/>
          </w:divBdr>
        </w:div>
        <w:div w:id="10839924">
          <w:marLeft w:val="0"/>
          <w:marRight w:val="0"/>
          <w:marTop w:val="0"/>
          <w:marBottom w:val="0"/>
          <w:divBdr>
            <w:top w:val="none" w:sz="0" w:space="0" w:color="auto"/>
            <w:left w:val="none" w:sz="0" w:space="0" w:color="auto"/>
            <w:bottom w:val="none" w:sz="0" w:space="0" w:color="auto"/>
            <w:right w:val="none" w:sz="0" w:space="0" w:color="auto"/>
          </w:divBdr>
        </w:div>
        <w:div w:id="1847866892">
          <w:marLeft w:val="0"/>
          <w:marRight w:val="0"/>
          <w:marTop w:val="0"/>
          <w:marBottom w:val="0"/>
          <w:divBdr>
            <w:top w:val="none" w:sz="0" w:space="0" w:color="auto"/>
            <w:left w:val="none" w:sz="0" w:space="0" w:color="auto"/>
            <w:bottom w:val="none" w:sz="0" w:space="0" w:color="auto"/>
            <w:right w:val="none" w:sz="0" w:space="0" w:color="auto"/>
          </w:divBdr>
        </w:div>
        <w:div w:id="1975023143">
          <w:marLeft w:val="0"/>
          <w:marRight w:val="0"/>
          <w:marTop w:val="0"/>
          <w:marBottom w:val="0"/>
          <w:divBdr>
            <w:top w:val="none" w:sz="0" w:space="0" w:color="auto"/>
            <w:left w:val="none" w:sz="0" w:space="0" w:color="auto"/>
            <w:bottom w:val="none" w:sz="0" w:space="0" w:color="auto"/>
            <w:right w:val="none" w:sz="0" w:space="0" w:color="auto"/>
          </w:divBdr>
        </w:div>
        <w:div w:id="1510674237">
          <w:marLeft w:val="0"/>
          <w:marRight w:val="0"/>
          <w:marTop w:val="0"/>
          <w:marBottom w:val="0"/>
          <w:divBdr>
            <w:top w:val="none" w:sz="0" w:space="0" w:color="auto"/>
            <w:left w:val="none" w:sz="0" w:space="0" w:color="auto"/>
            <w:bottom w:val="none" w:sz="0" w:space="0" w:color="auto"/>
            <w:right w:val="none" w:sz="0" w:space="0" w:color="auto"/>
          </w:divBdr>
        </w:div>
        <w:div w:id="405689733">
          <w:marLeft w:val="0"/>
          <w:marRight w:val="0"/>
          <w:marTop w:val="0"/>
          <w:marBottom w:val="0"/>
          <w:divBdr>
            <w:top w:val="none" w:sz="0" w:space="0" w:color="auto"/>
            <w:left w:val="none" w:sz="0" w:space="0" w:color="auto"/>
            <w:bottom w:val="none" w:sz="0" w:space="0" w:color="auto"/>
            <w:right w:val="none" w:sz="0" w:space="0" w:color="auto"/>
          </w:divBdr>
        </w:div>
      </w:divsChild>
    </w:div>
    <w:div w:id="206767620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7">
          <w:marLeft w:val="0"/>
          <w:marRight w:val="0"/>
          <w:marTop w:val="0"/>
          <w:marBottom w:val="0"/>
          <w:divBdr>
            <w:top w:val="none" w:sz="0" w:space="0" w:color="auto"/>
            <w:left w:val="none" w:sz="0" w:space="0" w:color="auto"/>
            <w:bottom w:val="none" w:sz="0" w:space="0" w:color="auto"/>
            <w:right w:val="none" w:sz="0" w:space="0" w:color="auto"/>
          </w:divBdr>
        </w:div>
        <w:div w:id="1615596881">
          <w:marLeft w:val="0"/>
          <w:marRight w:val="0"/>
          <w:marTop w:val="0"/>
          <w:marBottom w:val="0"/>
          <w:divBdr>
            <w:top w:val="none" w:sz="0" w:space="0" w:color="auto"/>
            <w:left w:val="none" w:sz="0" w:space="0" w:color="auto"/>
            <w:bottom w:val="none" w:sz="0" w:space="0" w:color="auto"/>
            <w:right w:val="none" w:sz="0" w:space="0" w:color="auto"/>
          </w:divBdr>
        </w:div>
        <w:div w:id="163710117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1880388336">
          <w:marLeft w:val="0"/>
          <w:marRight w:val="0"/>
          <w:marTop w:val="0"/>
          <w:marBottom w:val="0"/>
          <w:divBdr>
            <w:top w:val="none" w:sz="0" w:space="0" w:color="auto"/>
            <w:left w:val="none" w:sz="0" w:space="0" w:color="auto"/>
            <w:bottom w:val="none" w:sz="0" w:space="0" w:color="auto"/>
            <w:right w:val="none" w:sz="0" w:space="0" w:color="auto"/>
          </w:divBdr>
        </w:div>
      </w:divsChild>
    </w:div>
    <w:div w:id="2067752273">
      <w:bodyDiv w:val="1"/>
      <w:marLeft w:val="0"/>
      <w:marRight w:val="0"/>
      <w:marTop w:val="0"/>
      <w:marBottom w:val="0"/>
      <w:divBdr>
        <w:top w:val="none" w:sz="0" w:space="0" w:color="auto"/>
        <w:left w:val="none" w:sz="0" w:space="0" w:color="auto"/>
        <w:bottom w:val="none" w:sz="0" w:space="0" w:color="auto"/>
        <w:right w:val="none" w:sz="0" w:space="0" w:color="auto"/>
      </w:divBdr>
    </w:div>
    <w:div w:id="208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0A80-F130-4469-A5FA-EE9C77C7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8780</TotalTime>
  <Pages>6</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Vaidhiyanathan, A.</dc:creator>
  <cp:keywords/>
  <dc:description/>
  <cp:lastModifiedBy>Bhadgaonkar, S.S.</cp:lastModifiedBy>
  <cp:revision>399</cp:revision>
  <cp:lastPrinted>2017-01-20T08:12:00Z</cp:lastPrinted>
  <dcterms:created xsi:type="dcterms:W3CDTF">2016-11-23T09:06:00Z</dcterms:created>
  <dcterms:modified xsi:type="dcterms:W3CDTF">2017-01-25T16:19:00Z</dcterms:modified>
</cp:coreProperties>
</file>